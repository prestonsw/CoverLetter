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1165B" w14:textId="77777777" w:rsidR="005800ED" w:rsidRPr="00402682" w:rsidRDefault="005800ED">
      <w:pPr>
        <w:jc w:val="center"/>
        <w:rPr>
          <w:b/>
          <w:sz w:val="28"/>
          <w:szCs w:val="28"/>
          <w:rPrChange w:id="0" w:author="Preston Watts" w:date="2020-12-01T13:10:00Z">
            <w:rPr>
              <w:rFonts w:ascii="Cambria" w:hAnsi="Cambria"/>
              <w:b/>
              <w:sz w:val="28"/>
              <w:szCs w:val="28"/>
            </w:rPr>
          </w:rPrChange>
        </w:rPr>
      </w:pPr>
      <w:r w:rsidRPr="00402682">
        <w:rPr>
          <w:b/>
          <w:sz w:val="28"/>
          <w:szCs w:val="28"/>
          <w:rPrChange w:id="1" w:author="Preston Watts" w:date="2020-12-01T13:10:00Z">
            <w:rPr>
              <w:rFonts w:ascii="Cambria" w:hAnsi="Cambria"/>
              <w:b/>
              <w:sz w:val="28"/>
              <w:szCs w:val="28"/>
            </w:rPr>
          </w:rPrChange>
        </w:rPr>
        <w:t>Preston Watts</w:t>
      </w:r>
    </w:p>
    <w:p w14:paraId="009F93FD" w14:textId="4FE9D294" w:rsidR="005800ED" w:rsidRPr="00402682" w:rsidRDefault="0027454B" w:rsidP="00763C57">
      <w:pPr>
        <w:jc w:val="center"/>
        <w:rPr>
          <w:b/>
          <w:bCs/>
          <w:color w:val="000000"/>
          <w:sz w:val="18"/>
          <w:szCs w:val="18"/>
          <w:rPrChange w:id="2" w:author="Preston Watts" w:date="2020-12-01T13:10:00Z">
            <w:rPr>
              <w:rFonts w:ascii="Cambria" w:hAnsi="Cambria"/>
              <w:b/>
              <w:bCs/>
              <w:color w:val="000000"/>
              <w:sz w:val="18"/>
              <w:szCs w:val="18"/>
            </w:rPr>
          </w:rPrChange>
        </w:rPr>
      </w:pPr>
      <w:r w:rsidRPr="00402682">
        <w:rPr>
          <w:color w:val="000000"/>
          <w:sz w:val="18"/>
          <w:szCs w:val="18"/>
          <w:rPrChange w:id="3" w:author="Preston Watts" w:date="2020-12-01T13:10:00Z">
            <w:rPr>
              <w:rFonts w:ascii="Cambria" w:hAnsi="Cambria"/>
              <w:color w:val="000000"/>
              <w:sz w:val="18"/>
              <w:szCs w:val="18"/>
            </w:rPr>
          </w:rPrChange>
        </w:rPr>
        <w:t>318-</w:t>
      </w:r>
      <w:r w:rsidR="0065762D" w:rsidRPr="00402682">
        <w:rPr>
          <w:color w:val="000000"/>
          <w:sz w:val="18"/>
          <w:szCs w:val="18"/>
          <w:rPrChange w:id="4" w:author="Preston Watts" w:date="2020-12-01T13:10:00Z">
            <w:rPr>
              <w:rFonts w:ascii="Cambria" w:hAnsi="Cambria"/>
              <w:color w:val="000000"/>
              <w:sz w:val="18"/>
              <w:szCs w:val="18"/>
            </w:rPr>
          </w:rPrChange>
        </w:rPr>
        <w:t xml:space="preserve">557-7421 </w:t>
      </w:r>
      <w:r w:rsidR="005800ED" w:rsidRPr="00402682">
        <w:rPr>
          <w:sz w:val="18"/>
          <w:szCs w:val="18"/>
          <w:rPrChange w:id="5" w:author="Preston Watts" w:date="2020-12-01T13:10:00Z">
            <w:rPr>
              <w:rFonts w:ascii="Cambria" w:hAnsi="Cambria"/>
              <w:sz w:val="18"/>
              <w:szCs w:val="18"/>
            </w:rPr>
          </w:rPrChange>
        </w:rPr>
        <w:sym w:font="Symbol" w:char="F0B7"/>
      </w:r>
      <w:r w:rsidR="005800ED" w:rsidRPr="00402682">
        <w:rPr>
          <w:color w:val="000000"/>
          <w:sz w:val="18"/>
          <w:szCs w:val="18"/>
          <w:rPrChange w:id="6" w:author="Preston Watts" w:date="2020-12-01T13:10:00Z">
            <w:rPr>
              <w:rFonts w:ascii="Cambria" w:hAnsi="Cambria"/>
              <w:color w:val="000000"/>
              <w:sz w:val="18"/>
              <w:szCs w:val="18"/>
            </w:rPr>
          </w:rPrChange>
        </w:rPr>
        <w:t xml:space="preserve"> </w:t>
      </w:r>
      <w:r w:rsidR="00EF0380" w:rsidRPr="00402682">
        <w:rPr>
          <w:sz w:val="18"/>
          <w:szCs w:val="18"/>
          <w:rPrChange w:id="7" w:author="Preston Watts" w:date="2020-12-01T13:10:00Z">
            <w:rPr>
              <w:rFonts w:ascii="Cambria" w:hAnsi="Cambria"/>
              <w:sz w:val="18"/>
              <w:szCs w:val="18"/>
            </w:rPr>
          </w:rPrChange>
        </w:rPr>
        <w:t>preston</w:t>
      </w:r>
      <w:r w:rsidR="00BE3E29" w:rsidRPr="00402682">
        <w:rPr>
          <w:sz w:val="18"/>
          <w:szCs w:val="18"/>
          <w:rPrChange w:id="8" w:author="Preston Watts" w:date="2020-12-01T13:10:00Z">
            <w:rPr>
              <w:rFonts w:ascii="Cambria" w:hAnsi="Cambria"/>
              <w:sz w:val="18"/>
              <w:szCs w:val="18"/>
            </w:rPr>
          </w:rPrChange>
        </w:rPr>
        <w:t>samuelwatts</w:t>
      </w:r>
      <w:r w:rsidR="005800ED" w:rsidRPr="00402682">
        <w:rPr>
          <w:sz w:val="18"/>
          <w:szCs w:val="18"/>
          <w:rPrChange w:id="9" w:author="Preston Watts" w:date="2020-12-01T13:10:00Z">
            <w:rPr>
              <w:rFonts w:ascii="Cambria" w:hAnsi="Cambria"/>
              <w:sz w:val="18"/>
              <w:szCs w:val="18"/>
            </w:rPr>
          </w:rPrChange>
        </w:rPr>
        <w:t>@</w:t>
      </w:r>
      <w:r w:rsidR="00442A47" w:rsidRPr="00402682">
        <w:rPr>
          <w:sz w:val="18"/>
          <w:szCs w:val="18"/>
          <w:rPrChange w:id="10" w:author="Preston Watts" w:date="2020-12-01T13:10:00Z">
            <w:rPr>
              <w:rFonts w:ascii="Cambria" w:hAnsi="Cambria"/>
              <w:sz w:val="18"/>
              <w:szCs w:val="18"/>
            </w:rPr>
          </w:rPrChange>
        </w:rPr>
        <w:t>gmail.com</w:t>
      </w:r>
      <w:r w:rsidR="005800ED" w:rsidRPr="00402682">
        <w:rPr>
          <w:color w:val="000000"/>
          <w:sz w:val="18"/>
          <w:szCs w:val="18"/>
          <w:rPrChange w:id="11" w:author="Preston Watts" w:date="2020-12-01T13:10:00Z">
            <w:rPr>
              <w:rFonts w:ascii="Cambria" w:hAnsi="Cambria"/>
              <w:color w:val="000000"/>
              <w:sz w:val="18"/>
              <w:szCs w:val="18"/>
            </w:rPr>
          </w:rPrChange>
        </w:rPr>
        <w:t xml:space="preserve"> </w:t>
      </w:r>
      <w:r w:rsidR="005C5B3F" w:rsidRPr="00402682">
        <w:rPr>
          <w:sz w:val="18"/>
          <w:szCs w:val="18"/>
          <w:rPrChange w:id="12" w:author="Preston Watts" w:date="2020-12-01T13:10:00Z">
            <w:rPr>
              <w:rFonts w:ascii="Cambria" w:hAnsi="Cambria"/>
              <w:sz w:val="18"/>
              <w:szCs w:val="18"/>
            </w:rPr>
          </w:rPrChange>
        </w:rPr>
        <w:sym w:font="Symbol" w:char="F0B7"/>
      </w:r>
      <w:r w:rsidR="005C5B3F" w:rsidRPr="00402682">
        <w:rPr>
          <w:sz w:val="18"/>
          <w:szCs w:val="18"/>
          <w:rPrChange w:id="13" w:author="Preston Watts" w:date="2020-12-01T13:10:00Z">
            <w:rPr>
              <w:rFonts w:ascii="Cambria" w:hAnsi="Cambria"/>
              <w:sz w:val="18"/>
              <w:szCs w:val="18"/>
            </w:rPr>
          </w:rPrChange>
        </w:rPr>
        <w:t xml:space="preserve"> </w:t>
      </w:r>
      <w:r w:rsidR="00B44430" w:rsidRPr="00402682">
        <w:rPr>
          <w:sz w:val="18"/>
          <w:szCs w:val="18"/>
          <w:rPrChange w:id="14" w:author="Preston Watts" w:date="2020-12-01T13:10:00Z">
            <w:rPr>
              <w:rFonts w:ascii="Cambria" w:hAnsi="Cambria"/>
              <w:sz w:val="18"/>
              <w:szCs w:val="18"/>
            </w:rPr>
          </w:rPrChange>
        </w:rPr>
        <w:t>Baton Rouge</w:t>
      </w:r>
      <w:r w:rsidR="0065762D" w:rsidRPr="00402682">
        <w:rPr>
          <w:sz w:val="18"/>
          <w:szCs w:val="18"/>
          <w:rPrChange w:id="15" w:author="Preston Watts" w:date="2020-12-01T13:10:00Z">
            <w:rPr>
              <w:rFonts w:ascii="Cambria" w:hAnsi="Cambria"/>
              <w:sz w:val="18"/>
              <w:szCs w:val="18"/>
            </w:rPr>
          </w:rPrChange>
        </w:rPr>
        <w:t xml:space="preserve">, </w:t>
      </w:r>
      <w:r w:rsidR="00B44430" w:rsidRPr="00402682">
        <w:rPr>
          <w:sz w:val="18"/>
          <w:szCs w:val="18"/>
          <w:rPrChange w:id="16" w:author="Preston Watts" w:date="2020-12-01T13:10:00Z">
            <w:rPr>
              <w:rFonts w:ascii="Cambria" w:hAnsi="Cambria"/>
              <w:sz w:val="18"/>
              <w:szCs w:val="18"/>
            </w:rPr>
          </w:rPrChange>
        </w:rPr>
        <w:t>LA</w:t>
      </w:r>
      <w:r w:rsidR="00763C57" w:rsidRPr="00402682">
        <w:rPr>
          <w:sz w:val="18"/>
          <w:szCs w:val="18"/>
          <w:rPrChange w:id="17" w:author="Preston Watts" w:date="2020-12-01T13:10:00Z">
            <w:rPr>
              <w:rFonts w:ascii="Cambria" w:hAnsi="Cambria"/>
              <w:sz w:val="18"/>
              <w:szCs w:val="18"/>
            </w:rPr>
          </w:rPrChange>
        </w:rPr>
        <w:t xml:space="preserve"> </w:t>
      </w:r>
      <w:r w:rsidR="00C70745" w:rsidRPr="00402682">
        <w:rPr>
          <w:sz w:val="18"/>
          <w:szCs w:val="18"/>
          <w:rPrChange w:id="18" w:author="Preston Watts" w:date="2020-12-01T13:10:00Z">
            <w:rPr>
              <w:rFonts w:ascii="Cambria" w:hAnsi="Cambria"/>
              <w:sz w:val="18"/>
              <w:szCs w:val="18"/>
            </w:rPr>
          </w:rPrChange>
        </w:rPr>
        <w:sym w:font="Symbol" w:char="F0B7"/>
      </w:r>
      <w:r w:rsidR="00763C57" w:rsidRPr="00402682">
        <w:rPr>
          <w:sz w:val="18"/>
          <w:szCs w:val="18"/>
          <w:rPrChange w:id="19" w:author="Preston Watts" w:date="2020-12-01T13:10:00Z">
            <w:rPr>
              <w:rFonts w:ascii="Cambria" w:hAnsi="Cambria"/>
              <w:sz w:val="18"/>
              <w:szCs w:val="18"/>
            </w:rPr>
          </w:rPrChange>
        </w:rPr>
        <w:t xml:space="preserve"> </w:t>
      </w:r>
      <w:r w:rsidR="000624E0" w:rsidRPr="00402682">
        <w:rPr>
          <w:sz w:val="18"/>
          <w:szCs w:val="18"/>
          <w:rPrChange w:id="20" w:author="Preston Watts" w:date="2020-12-01T13:10:00Z">
            <w:rPr>
              <w:rFonts w:ascii="Cambria" w:hAnsi="Cambria"/>
              <w:sz w:val="18"/>
              <w:szCs w:val="18"/>
            </w:rPr>
          </w:rPrChange>
        </w:rPr>
        <w:t>www.linkedin.com/in/preston-watts-418d5</w:t>
      </w:r>
    </w:p>
    <w:p w14:paraId="39BD56A2" w14:textId="77777777" w:rsidR="005800ED" w:rsidRPr="00402682" w:rsidRDefault="005800ED">
      <w:pPr>
        <w:pBdr>
          <w:bottom w:val="single" w:sz="6" w:space="2" w:color="auto"/>
        </w:pBdr>
        <w:autoSpaceDE w:val="0"/>
        <w:autoSpaceDN w:val="0"/>
        <w:adjustRightInd w:val="0"/>
        <w:spacing w:line="190" w:lineRule="auto"/>
        <w:outlineLvl w:val="0"/>
        <w:rPr>
          <w:b/>
          <w:bCs/>
          <w:color w:val="000000"/>
          <w:sz w:val="21"/>
          <w:szCs w:val="21"/>
          <w:rPrChange w:id="21" w:author="Preston Watts" w:date="2020-12-01T13:10:00Z">
            <w:rPr>
              <w:rFonts w:ascii="Cambria" w:hAnsi="Cambria"/>
              <w:b/>
              <w:bCs/>
              <w:color w:val="000000"/>
              <w:sz w:val="21"/>
              <w:szCs w:val="21"/>
            </w:rPr>
          </w:rPrChange>
        </w:rPr>
      </w:pPr>
    </w:p>
    <w:p w14:paraId="2FB154F4" w14:textId="77777777" w:rsidR="005800ED" w:rsidRPr="00402682" w:rsidRDefault="005800ED">
      <w:pPr>
        <w:pBdr>
          <w:bottom w:val="single" w:sz="6" w:space="2" w:color="auto"/>
        </w:pBdr>
        <w:autoSpaceDE w:val="0"/>
        <w:autoSpaceDN w:val="0"/>
        <w:adjustRightInd w:val="0"/>
        <w:spacing w:line="190" w:lineRule="auto"/>
        <w:outlineLvl w:val="0"/>
        <w:rPr>
          <w:b/>
          <w:bCs/>
          <w:color w:val="000000"/>
          <w:sz w:val="21"/>
          <w:szCs w:val="21"/>
          <w:rPrChange w:id="22" w:author="Preston Watts" w:date="2020-12-01T13:10:00Z">
            <w:rPr>
              <w:rFonts w:ascii="Cambria" w:hAnsi="Cambria"/>
              <w:b/>
              <w:bCs/>
              <w:color w:val="000000"/>
              <w:sz w:val="21"/>
              <w:szCs w:val="21"/>
            </w:rPr>
          </w:rPrChange>
        </w:rPr>
      </w:pPr>
      <w:r w:rsidRPr="00402682">
        <w:rPr>
          <w:b/>
          <w:bCs/>
          <w:color w:val="000000"/>
          <w:sz w:val="21"/>
          <w:szCs w:val="21"/>
          <w:rPrChange w:id="23" w:author="Preston Watts" w:date="2020-12-01T13:10:00Z">
            <w:rPr>
              <w:rFonts w:ascii="Cambria" w:hAnsi="Cambria"/>
              <w:b/>
              <w:bCs/>
              <w:color w:val="000000"/>
              <w:sz w:val="21"/>
              <w:szCs w:val="21"/>
            </w:rPr>
          </w:rPrChange>
        </w:rPr>
        <w:t>EDUCATION</w:t>
      </w:r>
    </w:p>
    <w:p w14:paraId="4114CEC9" w14:textId="55A22A00" w:rsidR="00273441" w:rsidRPr="00402682" w:rsidRDefault="00CE228C">
      <w:pPr>
        <w:spacing w:line="206" w:lineRule="auto"/>
        <w:rPr>
          <w:b/>
          <w:bCs/>
          <w:color w:val="000000"/>
          <w:sz w:val="21"/>
          <w:szCs w:val="21"/>
          <w:rPrChange w:id="24" w:author="Preston Watts" w:date="2020-12-01T13:10:00Z">
            <w:rPr>
              <w:rFonts w:ascii="Cambria" w:hAnsi="Cambria"/>
              <w:b/>
              <w:bCs/>
              <w:color w:val="000000"/>
              <w:sz w:val="21"/>
              <w:szCs w:val="21"/>
            </w:rPr>
          </w:rPrChange>
        </w:rPr>
      </w:pPr>
      <w:r w:rsidRPr="00402682">
        <w:rPr>
          <w:b/>
          <w:bCs/>
          <w:color w:val="000000"/>
          <w:sz w:val="21"/>
          <w:szCs w:val="21"/>
          <w:rPrChange w:id="25" w:author="Preston Watts" w:date="2020-12-01T13:10:00Z">
            <w:rPr>
              <w:rFonts w:ascii="Cambria" w:hAnsi="Cambria"/>
              <w:b/>
              <w:bCs/>
              <w:color w:val="000000"/>
              <w:sz w:val="21"/>
              <w:szCs w:val="21"/>
            </w:rPr>
          </w:rPrChange>
        </w:rPr>
        <w:t xml:space="preserve">Finishing Thesis </w:t>
      </w:r>
      <w:r w:rsidR="008E1382" w:rsidRPr="00402682">
        <w:rPr>
          <w:b/>
          <w:bCs/>
          <w:color w:val="000000"/>
          <w:sz w:val="21"/>
          <w:szCs w:val="21"/>
          <w:rPrChange w:id="26" w:author="Preston Watts" w:date="2020-12-01T13:10:00Z">
            <w:rPr>
              <w:rFonts w:ascii="Cambria" w:hAnsi="Cambria"/>
              <w:b/>
              <w:bCs/>
              <w:color w:val="000000"/>
              <w:sz w:val="21"/>
              <w:szCs w:val="21"/>
            </w:rPr>
          </w:rPrChange>
        </w:rPr>
        <w:t>but Ready to Work</w:t>
      </w:r>
      <w:r w:rsidR="00273441" w:rsidRPr="00402682">
        <w:rPr>
          <w:b/>
          <w:bCs/>
          <w:color w:val="000000"/>
          <w:sz w:val="21"/>
          <w:szCs w:val="21"/>
          <w:rPrChange w:id="27" w:author="Preston Watts" w:date="2020-12-01T13:10:00Z">
            <w:rPr>
              <w:rFonts w:ascii="Cambria" w:hAnsi="Cambria"/>
              <w:b/>
              <w:bCs/>
              <w:color w:val="000000"/>
              <w:sz w:val="21"/>
              <w:szCs w:val="21"/>
            </w:rPr>
          </w:rPrChange>
        </w:rPr>
        <w:t xml:space="preserve">: </w:t>
      </w:r>
    </w:p>
    <w:p w14:paraId="564DCD0F" w14:textId="472F215D" w:rsidR="005800ED" w:rsidRPr="00402682" w:rsidRDefault="005800ED" w:rsidP="008A4A24">
      <w:pPr>
        <w:spacing w:line="206" w:lineRule="auto"/>
        <w:rPr>
          <w:sz w:val="21"/>
          <w:szCs w:val="21"/>
          <w:rPrChange w:id="28" w:author="Preston Watts" w:date="2020-12-01T13:10:00Z">
            <w:rPr>
              <w:rFonts w:ascii="Cambria" w:hAnsi="Cambria"/>
              <w:sz w:val="21"/>
              <w:szCs w:val="21"/>
            </w:rPr>
          </w:rPrChange>
        </w:rPr>
      </w:pPr>
      <w:r w:rsidRPr="00402682">
        <w:rPr>
          <w:b/>
          <w:bCs/>
          <w:color w:val="000000"/>
          <w:sz w:val="21"/>
          <w:szCs w:val="21"/>
          <w:rPrChange w:id="29" w:author="Preston Watts" w:date="2020-12-01T13:10:00Z">
            <w:rPr>
              <w:rFonts w:ascii="Cambria" w:hAnsi="Cambria"/>
              <w:b/>
              <w:bCs/>
              <w:color w:val="000000"/>
              <w:sz w:val="21"/>
              <w:szCs w:val="21"/>
            </w:rPr>
          </w:rPrChange>
        </w:rPr>
        <w:t>London School of Economics &amp; Political Science,</w:t>
      </w:r>
      <w:r w:rsidRPr="00402682">
        <w:rPr>
          <w:sz w:val="21"/>
          <w:szCs w:val="21"/>
          <w:rPrChange w:id="30" w:author="Preston Watts" w:date="2020-12-01T13:10:00Z">
            <w:rPr>
              <w:rFonts w:ascii="Cambria" w:hAnsi="Cambria"/>
              <w:sz w:val="21"/>
              <w:szCs w:val="21"/>
            </w:rPr>
          </w:rPrChange>
        </w:rPr>
        <w:t xml:space="preserve"> UK</w:t>
      </w:r>
      <w:r w:rsidRPr="00402682">
        <w:rPr>
          <w:sz w:val="21"/>
          <w:szCs w:val="21"/>
          <w:rPrChange w:id="31" w:author="Preston Watts" w:date="2020-12-01T13:10:00Z">
            <w:rPr>
              <w:rFonts w:ascii="Cambria" w:hAnsi="Cambria"/>
              <w:sz w:val="21"/>
              <w:szCs w:val="21"/>
            </w:rPr>
          </w:rPrChange>
        </w:rPr>
        <w:tab/>
      </w:r>
      <w:r w:rsidRPr="00402682">
        <w:rPr>
          <w:sz w:val="21"/>
          <w:szCs w:val="21"/>
          <w:rPrChange w:id="32" w:author="Preston Watts" w:date="2020-12-01T13:10:00Z">
            <w:rPr>
              <w:rFonts w:ascii="Cambria" w:hAnsi="Cambria"/>
              <w:sz w:val="21"/>
              <w:szCs w:val="21"/>
            </w:rPr>
          </w:rPrChange>
        </w:rPr>
        <w:tab/>
      </w:r>
      <w:r w:rsidRPr="00402682">
        <w:rPr>
          <w:sz w:val="21"/>
          <w:szCs w:val="21"/>
          <w:rPrChange w:id="33" w:author="Preston Watts" w:date="2020-12-01T13:10:00Z">
            <w:rPr>
              <w:rFonts w:ascii="Cambria" w:hAnsi="Cambria"/>
              <w:sz w:val="21"/>
              <w:szCs w:val="21"/>
            </w:rPr>
          </w:rPrChange>
        </w:rPr>
        <w:tab/>
      </w:r>
      <w:r w:rsidRPr="00402682">
        <w:rPr>
          <w:sz w:val="21"/>
          <w:szCs w:val="21"/>
          <w:rPrChange w:id="34" w:author="Preston Watts" w:date="2020-12-01T13:10:00Z">
            <w:rPr>
              <w:rFonts w:ascii="Cambria" w:hAnsi="Cambria"/>
              <w:sz w:val="21"/>
              <w:szCs w:val="21"/>
            </w:rPr>
          </w:rPrChange>
        </w:rPr>
        <w:tab/>
      </w:r>
      <w:r w:rsidRPr="00402682">
        <w:rPr>
          <w:sz w:val="21"/>
          <w:szCs w:val="21"/>
          <w:rPrChange w:id="35" w:author="Preston Watts" w:date="2020-12-01T13:10:00Z">
            <w:rPr>
              <w:rFonts w:ascii="Cambria" w:hAnsi="Cambria"/>
              <w:sz w:val="21"/>
              <w:szCs w:val="21"/>
            </w:rPr>
          </w:rPrChange>
        </w:rPr>
        <w:tab/>
        <w:t xml:space="preserve">        </w:t>
      </w:r>
      <w:r w:rsidR="008A4A24" w:rsidRPr="00402682">
        <w:rPr>
          <w:sz w:val="21"/>
          <w:szCs w:val="21"/>
          <w:rPrChange w:id="36" w:author="Preston Watts" w:date="2020-12-01T13:10:00Z">
            <w:rPr>
              <w:rFonts w:ascii="Cambria" w:hAnsi="Cambria"/>
              <w:sz w:val="21"/>
              <w:szCs w:val="21"/>
            </w:rPr>
          </w:rPrChange>
        </w:rPr>
        <w:t xml:space="preserve">        </w:t>
      </w:r>
      <w:r w:rsidR="00231DB5" w:rsidRPr="00402682">
        <w:rPr>
          <w:sz w:val="21"/>
          <w:szCs w:val="21"/>
          <w:rPrChange w:id="37" w:author="Preston Watts" w:date="2020-12-01T13:10:00Z">
            <w:rPr>
              <w:rFonts w:ascii="Cambria" w:hAnsi="Cambria"/>
              <w:sz w:val="21"/>
              <w:szCs w:val="21"/>
            </w:rPr>
          </w:rPrChange>
        </w:rPr>
        <w:t xml:space="preserve">    </w:t>
      </w:r>
      <w:del w:id="38" w:author="Preston Watts" w:date="2020-12-01T13:11:00Z">
        <w:r w:rsidR="00231DB5" w:rsidRPr="00402682" w:rsidDel="00402682">
          <w:rPr>
            <w:sz w:val="21"/>
            <w:szCs w:val="21"/>
            <w:rPrChange w:id="39" w:author="Preston Watts" w:date="2020-12-01T13:10:00Z">
              <w:rPr>
                <w:rFonts w:ascii="Cambria" w:hAnsi="Cambria"/>
                <w:sz w:val="21"/>
                <w:szCs w:val="21"/>
              </w:rPr>
            </w:rPrChange>
          </w:rPr>
          <w:delText xml:space="preserve">   </w:delText>
        </w:r>
      </w:del>
      <w:r w:rsidR="008A4A24" w:rsidRPr="00402682">
        <w:rPr>
          <w:sz w:val="21"/>
          <w:szCs w:val="21"/>
          <w:rPrChange w:id="40" w:author="Preston Watts" w:date="2020-12-01T13:10:00Z">
            <w:rPr>
              <w:rFonts w:ascii="Cambria" w:hAnsi="Cambria"/>
              <w:sz w:val="21"/>
              <w:szCs w:val="21"/>
            </w:rPr>
          </w:rPrChange>
        </w:rPr>
        <w:t xml:space="preserve">     </w:t>
      </w:r>
      <w:r w:rsidRPr="00402682">
        <w:rPr>
          <w:sz w:val="21"/>
          <w:szCs w:val="21"/>
          <w:rPrChange w:id="41" w:author="Preston Watts" w:date="2020-12-01T13:10:00Z">
            <w:rPr>
              <w:rFonts w:ascii="Cambria" w:hAnsi="Cambria"/>
              <w:sz w:val="21"/>
              <w:szCs w:val="21"/>
            </w:rPr>
          </w:rPrChange>
        </w:rPr>
        <w:t>July 20</w:t>
      </w:r>
      <w:r w:rsidR="00187933" w:rsidRPr="00402682">
        <w:rPr>
          <w:sz w:val="21"/>
          <w:szCs w:val="21"/>
          <w:rPrChange w:id="42" w:author="Preston Watts" w:date="2020-12-01T13:10:00Z">
            <w:rPr>
              <w:rFonts w:ascii="Cambria" w:hAnsi="Cambria"/>
              <w:sz w:val="21"/>
              <w:szCs w:val="21"/>
            </w:rPr>
          </w:rPrChange>
        </w:rPr>
        <w:t>21</w:t>
      </w:r>
    </w:p>
    <w:p w14:paraId="01C0A2B4" w14:textId="77777777" w:rsidR="005800ED" w:rsidRPr="00402682" w:rsidRDefault="005800ED" w:rsidP="00E55723">
      <w:pPr>
        <w:tabs>
          <w:tab w:val="right" w:pos="8928"/>
        </w:tabs>
        <w:spacing w:line="206" w:lineRule="auto"/>
        <w:rPr>
          <w:bCs/>
          <w:i/>
          <w:color w:val="000000"/>
          <w:sz w:val="21"/>
          <w:szCs w:val="21"/>
          <w:rPrChange w:id="43" w:author="Preston Watts" w:date="2020-12-01T13:10:00Z">
            <w:rPr>
              <w:rFonts w:ascii="Cambria" w:hAnsi="Cambria"/>
              <w:bCs/>
              <w:i/>
              <w:color w:val="000000"/>
              <w:sz w:val="21"/>
              <w:szCs w:val="21"/>
            </w:rPr>
          </w:rPrChange>
        </w:rPr>
      </w:pPr>
      <w:r w:rsidRPr="00402682">
        <w:rPr>
          <w:bCs/>
          <w:i/>
          <w:color w:val="000000"/>
          <w:sz w:val="21"/>
          <w:szCs w:val="21"/>
          <w:rPrChange w:id="44" w:author="Preston Watts" w:date="2020-12-01T13:10:00Z">
            <w:rPr>
              <w:rFonts w:ascii="Cambria" w:hAnsi="Cambria"/>
              <w:bCs/>
              <w:i/>
              <w:color w:val="000000"/>
              <w:sz w:val="21"/>
              <w:szCs w:val="21"/>
            </w:rPr>
          </w:rPrChange>
        </w:rPr>
        <w:t>MSc in Economics, with Industrial Organization elective</w:t>
      </w:r>
    </w:p>
    <w:p w14:paraId="562E763B" w14:textId="77777777" w:rsidR="005800ED" w:rsidRPr="00402682" w:rsidRDefault="005800ED">
      <w:pPr>
        <w:spacing w:line="206" w:lineRule="auto"/>
        <w:rPr>
          <w:bCs/>
          <w:i/>
          <w:color w:val="000000"/>
          <w:sz w:val="10"/>
          <w:szCs w:val="10"/>
          <w:rPrChange w:id="45" w:author="Preston Watts" w:date="2020-12-01T13:10:00Z">
            <w:rPr>
              <w:rFonts w:ascii="Cambria" w:hAnsi="Cambria"/>
              <w:bCs/>
              <w:i/>
              <w:color w:val="000000"/>
              <w:sz w:val="10"/>
              <w:szCs w:val="10"/>
            </w:rPr>
          </w:rPrChange>
        </w:rPr>
      </w:pPr>
    </w:p>
    <w:p w14:paraId="4F7AA108" w14:textId="77777777" w:rsidR="00273441" w:rsidRPr="00402682" w:rsidRDefault="00273441">
      <w:pPr>
        <w:tabs>
          <w:tab w:val="left" w:pos="7869"/>
          <w:tab w:val="left" w:pos="8383"/>
          <w:tab w:val="right" w:pos="10530"/>
        </w:tabs>
        <w:autoSpaceDE w:val="0"/>
        <w:autoSpaceDN w:val="0"/>
        <w:adjustRightInd w:val="0"/>
        <w:spacing w:line="190" w:lineRule="auto"/>
        <w:outlineLvl w:val="0"/>
        <w:rPr>
          <w:b/>
          <w:bCs/>
          <w:color w:val="000000"/>
          <w:sz w:val="21"/>
          <w:szCs w:val="21"/>
          <w:rPrChange w:id="46" w:author="Preston Watts" w:date="2020-12-01T13:10:00Z">
            <w:rPr>
              <w:rFonts w:ascii="Cambria" w:hAnsi="Cambria"/>
              <w:b/>
              <w:bCs/>
              <w:color w:val="000000"/>
              <w:sz w:val="21"/>
              <w:szCs w:val="21"/>
            </w:rPr>
          </w:rPrChange>
        </w:rPr>
      </w:pPr>
      <w:r w:rsidRPr="00402682">
        <w:rPr>
          <w:b/>
          <w:bCs/>
          <w:color w:val="000000"/>
          <w:sz w:val="21"/>
          <w:szCs w:val="21"/>
          <w:rPrChange w:id="47" w:author="Preston Watts" w:date="2020-12-01T13:10:00Z">
            <w:rPr>
              <w:rFonts w:ascii="Cambria" w:hAnsi="Cambria"/>
              <w:b/>
              <w:bCs/>
              <w:color w:val="000000"/>
              <w:sz w:val="21"/>
              <w:szCs w:val="21"/>
            </w:rPr>
          </w:rPrChange>
        </w:rPr>
        <w:t xml:space="preserve">Completed: </w:t>
      </w:r>
    </w:p>
    <w:p w14:paraId="2E809A75" w14:textId="3C52F6F4" w:rsidR="005800ED" w:rsidRPr="00402682" w:rsidRDefault="005800ED">
      <w:pPr>
        <w:tabs>
          <w:tab w:val="left" w:pos="7869"/>
          <w:tab w:val="left" w:pos="8383"/>
          <w:tab w:val="right" w:pos="10530"/>
        </w:tabs>
        <w:autoSpaceDE w:val="0"/>
        <w:autoSpaceDN w:val="0"/>
        <w:adjustRightInd w:val="0"/>
        <w:spacing w:line="190" w:lineRule="auto"/>
        <w:outlineLvl w:val="0"/>
        <w:rPr>
          <w:bCs/>
          <w:color w:val="000000"/>
          <w:sz w:val="21"/>
          <w:szCs w:val="21"/>
          <w:rPrChange w:id="48" w:author="Preston Watts" w:date="2020-12-01T13:10:00Z">
            <w:rPr>
              <w:rFonts w:ascii="Cambria" w:hAnsi="Cambria"/>
              <w:bCs/>
              <w:color w:val="000000"/>
              <w:sz w:val="21"/>
              <w:szCs w:val="21"/>
            </w:rPr>
          </w:rPrChange>
        </w:rPr>
      </w:pPr>
      <w:r w:rsidRPr="00402682">
        <w:rPr>
          <w:b/>
          <w:bCs/>
          <w:color w:val="000000"/>
          <w:sz w:val="21"/>
          <w:szCs w:val="21"/>
          <w:rPrChange w:id="49" w:author="Preston Watts" w:date="2020-12-01T13:10:00Z">
            <w:rPr>
              <w:rFonts w:ascii="Cambria" w:hAnsi="Cambria"/>
              <w:b/>
              <w:bCs/>
              <w:color w:val="000000"/>
              <w:sz w:val="21"/>
              <w:szCs w:val="21"/>
            </w:rPr>
          </w:rPrChange>
        </w:rPr>
        <w:t>Louisiana State University College of Business,</w:t>
      </w:r>
      <w:r w:rsidRPr="00402682">
        <w:rPr>
          <w:bCs/>
          <w:color w:val="000000"/>
          <w:sz w:val="21"/>
          <w:szCs w:val="21"/>
          <w:rPrChange w:id="50" w:author="Preston Watts" w:date="2020-12-01T13:10:00Z">
            <w:rPr>
              <w:rFonts w:ascii="Cambria" w:hAnsi="Cambria"/>
              <w:bCs/>
              <w:color w:val="000000"/>
              <w:sz w:val="21"/>
              <w:szCs w:val="21"/>
            </w:rPr>
          </w:rPrChange>
        </w:rPr>
        <w:t xml:space="preserve"> LA</w:t>
      </w:r>
      <w:r w:rsidRPr="00402682">
        <w:rPr>
          <w:bCs/>
          <w:color w:val="000000"/>
          <w:sz w:val="21"/>
          <w:szCs w:val="21"/>
          <w:rPrChange w:id="51" w:author="Preston Watts" w:date="2020-12-01T13:10:00Z">
            <w:rPr>
              <w:rFonts w:ascii="Cambria" w:hAnsi="Cambria"/>
              <w:bCs/>
              <w:color w:val="000000"/>
              <w:sz w:val="21"/>
              <w:szCs w:val="21"/>
            </w:rPr>
          </w:rPrChange>
        </w:rPr>
        <w:tab/>
        <w:t xml:space="preserve">                     </w:t>
      </w:r>
      <w:r w:rsidR="00231DB5" w:rsidRPr="00402682">
        <w:rPr>
          <w:bCs/>
          <w:color w:val="000000"/>
          <w:sz w:val="21"/>
          <w:szCs w:val="21"/>
          <w:rPrChange w:id="52" w:author="Preston Watts" w:date="2020-12-01T13:10:00Z">
            <w:rPr>
              <w:rFonts w:ascii="Cambria" w:hAnsi="Cambria"/>
              <w:bCs/>
              <w:color w:val="000000"/>
              <w:sz w:val="21"/>
              <w:szCs w:val="21"/>
            </w:rPr>
          </w:rPrChange>
        </w:rPr>
        <w:t xml:space="preserve"> </w:t>
      </w:r>
      <w:del w:id="53" w:author="Preston Watts" w:date="2020-12-01T13:11:00Z">
        <w:r w:rsidR="00231DB5" w:rsidRPr="00402682" w:rsidDel="00402682">
          <w:rPr>
            <w:bCs/>
            <w:color w:val="000000"/>
            <w:sz w:val="21"/>
            <w:szCs w:val="21"/>
            <w:rPrChange w:id="54" w:author="Preston Watts" w:date="2020-12-01T13:10:00Z">
              <w:rPr>
                <w:rFonts w:ascii="Cambria" w:hAnsi="Cambria"/>
                <w:bCs/>
                <w:color w:val="000000"/>
                <w:sz w:val="21"/>
                <w:szCs w:val="21"/>
              </w:rPr>
            </w:rPrChange>
          </w:rPr>
          <w:delText xml:space="preserve">   </w:delText>
        </w:r>
      </w:del>
      <w:r w:rsidR="00231DB5" w:rsidRPr="00402682">
        <w:rPr>
          <w:bCs/>
          <w:color w:val="000000"/>
          <w:sz w:val="21"/>
          <w:szCs w:val="21"/>
          <w:rPrChange w:id="55" w:author="Preston Watts" w:date="2020-12-01T13:10:00Z">
            <w:rPr>
              <w:rFonts w:ascii="Cambria" w:hAnsi="Cambria"/>
              <w:bCs/>
              <w:color w:val="000000"/>
              <w:sz w:val="21"/>
              <w:szCs w:val="21"/>
            </w:rPr>
          </w:rPrChange>
        </w:rPr>
        <w:t xml:space="preserve">  </w:t>
      </w:r>
      <w:r w:rsidRPr="00402682">
        <w:rPr>
          <w:bCs/>
          <w:color w:val="000000"/>
          <w:sz w:val="21"/>
          <w:szCs w:val="21"/>
          <w:rPrChange w:id="56" w:author="Preston Watts" w:date="2020-12-01T13:10:00Z">
            <w:rPr>
              <w:rFonts w:ascii="Cambria" w:hAnsi="Cambria"/>
              <w:bCs/>
              <w:color w:val="000000"/>
              <w:sz w:val="21"/>
              <w:szCs w:val="21"/>
            </w:rPr>
          </w:rPrChange>
        </w:rPr>
        <w:t xml:space="preserve"> May 2018</w:t>
      </w:r>
    </w:p>
    <w:p w14:paraId="16B23939" w14:textId="77777777" w:rsidR="005800ED" w:rsidRPr="00402682" w:rsidRDefault="005800ED">
      <w:pPr>
        <w:autoSpaceDE w:val="0"/>
        <w:autoSpaceDN w:val="0"/>
        <w:adjustRightInd w:val="0"/>
        <w:spacing w:line="190" w:lineRule="auto"/>
        <w:outlineLvl w:val="0"/>
        <w:rPr>
          <w:bCs/>
          <w:color w:val="000000"/>
          <w:sz w:val="21"/>
          <w:szCs w:val="21"/>
          <w:rPrChange w:id="57" w:author="Preston Watts" w:date="2020-12-01T13:10:00Z">
            <w:rPr>
              <w:rFonts w:ascii="Cambria" w:hAnsi="Cambria"/>
              <w:bCs/>
              <w:color w:val="000000"/>
              <w:sz w:val="21"/>
              <w:szCs w:val="21"/>
            </w:rPr>
          </w:rPrChange>
        </w:rPr>
      </w:pPr>
      <w:r w:rsidRPr="00402682">
        <w:rPr>
          <w:bCs/>
          <w:i/>
          <w:color w:val="000000"/>
          <w:sz w:val="21"/>
          <w:szCs w:val="21"/>
          <w:rPrChange w:id="58" w:author="Preston Watts" w:date="2020-12-01T13:10:00Z">
            <w:rPr>
              <w:rFonts w:ascii="Cambria" w:hAnsi="Cambria"/>
              <w:bCs/>
              <w:i/>
              <w:color w:val="000000"/>
              <w:sz w:val="21"/>
              <w:szCs w:val="21"/>
            </w:rPr>
          </w:rPrChange>
        </w:rPr>
        <w:t>Economics B.S.</w:t>
      </w:r>
      <w:r w:rsidRPr="00402682">
        <w:rPr>
          <w:bCs/>
          <w:color w:val="000000"/>
          <w:sz w:val="21"/>
          <w:szCs w:val="21"/>
          <w:rPrChange w:id="59" w:author="Preston Watts" w:date="2020-12-01T13:10:00Z">
            <w:rPr>
              <w:rFonts w:ascii="Cambria" w:hAnsi="Cambria"/>
              <w:bCs/>
              <w:color w:val="000000"/>
              <w:sz w:val="21"/>
              <w:szCs w:val="21"/>
            </w:rPr>
          </w:rPrChange>
        </w:rPr>
        <w:t xml:space="preserve">, </w:t>
      </w:r>
      <w:r w:rsidRPr="00402682">
        <w:rPr>
          <w:bCs/>
          <w:i/>
          <w:color w:val="000000"/>
          <w:sz w:val="21"/>
          <w:szCs w:val="21"/>
          <w:rPrChange w:id="60" w:author="Preston Watts" w:date="2020-12-01T13:10:00Z">
            <w:rPr>
              <w:rFonts w:ascii="Cambria" w:hAnsi="Cambria"/>
              <w:bCs/>
              <w:i/>
              <w:color w:val="000000"/>
              <w:sz w:val="21"/>
              <w:szCs w:val="21"/>
            </w:rPr>
          </w:rPrChange>
        </w:rPr>
        <w:t>Empirical Economic Analysis Concentration</w:t>
      </w:r>
    </w:p>
    <w:p w14:paraId="4E49F475" w14:textId="534F30D1" w:rsidR="005800ED" w:rsidRPr="00402682" w:rsidRDefault="005800ED">
      <w:pPr>
        <w:numPr>
          <w:ilvl w:val="0"/>
          <w:numId w:val="1"/>
        </w:numPr>
        <w:spacing w:line="206" w:lineRule="auto"/>
        <w:ind w:left="273" w:hanging="187"/>
        <w:rPr>
          <w:sz w:val="21"/>
          <w:szCs w:val="21"/>
          <w:rPrChange w:id="61" w:author="Preston Watts" w:date="2020-12-01T13:10:00Z">
            <w:rPr>
              <w:rFonts w:ascii="Cambria" w:hAnsi="Cambria"/>
              <w:sz w:val="21"/>
              <w:szCs w:val="21"/>
            </w:rPr>
          </w:rPrChange>
        </w:rPr>
      </w:pPr>
      <w:r w:rsidRPr="00402682">
        <w:rPr>
          <w:sz w:val="21"/>
          <w:szCs w:val="21"/>
          <w:rPrChange w:id="62" w:author="Preston Watts" w:date="2020-12-01T13:10:00Z">
            <w:rPr>
              <w:rFonts w:ascii="Cambria" w:hAnsi="Cambria"/>
              <w:sz w:val="21"/>
              <w:szCs w:val="21"/>
            </w:rPr>
          </w:rPrChange>
        </w:rPr>
        <w:t xml:space="preserve">Member: </w:t>
      </w:r>
      <w:commentRangeStart w:id="63"/>
      <w:r w:rsidRPr="00402682">
        <w:rPr>
          <w:sz w:val="21"/>
          <w:szCs w:val="21"/>
          <w:rPrChange w:id="64" w:author="Preston Watts" w:date="2020-12-01T13:10:00Z">
            <w:rPr>
              <w:rFonts w:ascii="Cambria" w:hAnsi="Cambria"/>
              <w:sz w:val="21"/>
              <w:szCs w:val="21"/>
            </w:rPr>
          </w:rPrChange>
        </w:rPr>
        <w:t>Econ</w:t>
      </w:r>
      <w:r w:rsidR="00833DFE" w:rsidRPr="00402682">
        <w:rPr>
          <w:sz w:val="21"/>
          <w:szCs w:val="21"/>
          <w:rPrChange w:id="65" w:author="Preston Watts" w:date="2020-12-01T13:10:00Z">
            <w:rPr>
              <w:rFonts w:ascii="Cambria" w:hAnsi="Cambria"/>
              <w:sz w:val="21"/>
              <w:szCs w:val="21"/>
            </w:rPr>
          </w:rPrChange>
        </w:rPr>
        <w:t>omics</w:t>
      </w:r>
      <w:r w:rsidRPr="00402682">
        <w:rPr>
          <w:sz w:val="21"/>
          <w:szCs w:val="21"/>
          <w:rPrChange w:id="66" w:author="Preston Watts" w:date="2020-12-01T13:10:00Z">
            <w:rPr>
              <w:rFonts w:ascii="Cambria" w:hAnsi="Cambria"/>
              <w:sz w:val="21"/>
              <w:szCs w:val="21"/>
            </w:rPr>
          </w:rPrChange>
        </w:rPr>
        <w:t xml:space="preserve"> </w:t>
      </w:r>
      <w:commentRangeEnd w:id="63"/>
      <w:r w:rsidR="002B44A7" w:rsidRPr="00402682">
        <w:rPr>
          <w:rStyle w:val="CommentReference"/>
        </w:rPr>
        <w:commentReference w:id="63"/>
      </w:r>
      <w:r w:rsidRPr="00402682">
        <w:rPr>
          <w:sz w:val="21"/>
          <w:szCs w:val="21"/>
          <w:rPrChange w:id="67" w:author="Preston Watts" w:date="2020-12-01T13:10:00Z">
            <w:rPr>
              <w:rFonts w:ascii="Cambria" w:hAnsi="Cambria"/>
              <w:sz w:val="21"/>
              <w:szCs w:val="21"/>
            </w:rPr>
          </w:rPrChange>
        </w:rPr>
        <w:t>&amp; ITF Club and the Phi Kappa Phi Honor Society</w:t>
      </w:r>
    </w:p>
    <w:p w14:paraId="0634018D" w14:textId="19F8A5DB" w:rsidR="005800ED" w:rsidRPr="00402682" w:rsidRDefault="005800ED">
      <w:pPr>
        <w:numPr>
          <w:ilvl w:val="0"/>
          <w:numId w:val="1"/>
        </w:numPr>
        <w:spacing w:line="206" w:lineRule="auto"/>
        <w:ind w:left="273" w:hanging="187"/>
        <w:rPr>
          <w:sz w:val="21"/>
          <w:szCs w:val="21"/>
          <w:rPrChange w:id="68" w:author="Preston Watts" w:date="2020-12-01T13:10:00Z">
            <w:rPr>
              <w:rFonts w:ascii="Cambria" w:hAnsi="Cambria"/>
              <w:sz w:val="21"/>
              <w:szCs w:val="21"/>
            </w:rPr>
          </w:rPrChange>
        </w:rPr>
      </w:pPr>
      <w:r w:rsidRPr="00402682">
        <w:rPr>
          <w:sz w:val="21"/>
          <w:szCs w:val="21"/>
          <w:rPrChange w:id="69" w:author="Preston Watts" w:date="2020-12-01T13:10:00Z">
            <w:rPr>
              <w:rFonts w:ascii="Cambria" w:hAnsi="Cambria"/>
              <w:sz w:val="21"/>
              <w:szCs w:val="21"/>
            </w:rPr>
          </w:rPrChange>
        </w:rPr>
        <w:t>Awards</w:t>
      </w:r>
      <w:r w:rsidR="002B44A7" w:rsidRPr="00402682">
        <w:rPr>
          <w:sz w:val="21"/>
          <w:szCs w:val="21"/>
          <w:rPrChange w:id="70" w:author="Preston Watts" w:date="2020-12-01T13:10:00Z">
            <w:rPr>
              <w:rFonts w:ascii="Cambria" w:hAnsi="Cambria"/>
              <w:sz w:val="21"/>
              <w:szCs w:val="21"/>
            </w:rPr>
          </w:rPrChange>
        </w:rPr>
        <w:t>:</w:t>
      </w:r>
      <w:r w:rsidRPr="00402682">
        <w:rPr>
          <w:sz w:val="21"/>
          <w:szCs w:val="21"/>
          <w:rPrChange w:id="71" w:author="Preston Watts" w:date="2020-12-01T13:10:00Z">
            <w:rPr>
              <w:rFonts w:ascii="Cambria" w:hAnsi="Cambria"/>
              <w:sz w:val="21"/>
              <w:szCs w:val="21"/>
            </w:rPr>
          </w:rPrChange>
        </w:rPr>
        <w:t xml:space="preserve"> </w:t>
      </w:r>
      <w:r w:rsidR="002B44A7" w:rsidRPr="00402682">
        <w:rPr>
          <w:sz w:val="21"/>
          <w:szCs w:val="21"/>
          <w:rPrChange w:id="72" w:author="Preston Watts" w:date="2020-12-01T13:10:00Z">
            <w:rPr>
              <w:rFonts w:ascii="Cambria" w:hAnsi="Cambria"/>
              <w:sz w:val="21"/>
              <w:szCs w:val="21"/>
            </w:rPr>
          </w:rPrChange>
        </w:rPr>
        <w:t xml:space="preserve">2017 </w:t>
      </w:r>
      <w:r w:rsidRPr="00402682">
        <w:rPr>
          <w:sz w:val="21"/>
          <w:szCs w:val="21"/>
          <w:rPrChange w:id="73" w:author="Preston Watts" w:date="2020-12-01T13:10:00Z">
            <w:rPr>
              <w:rFonts w:ascii="Cambria" w:hAnsi="Cambria"/>
              <w:sz w:val="21"/>
              <w:szCs w:val="21"/>
            </w:rPr>
          </w:rPrChange>
        </w:rPr>
        <w:t>Outstanding Student in Microeconomics</w:t>
      </w:r>
      <w:r w:rsidR="002B44A7" w:rsidRPr="00402682">
        <w:rPr>
          <w:sz w:val="21"/>
          <w:szCs w:val="21"/>
          <w:rPrChange w:id="74" w:author="Preston Watts" w:date="2020-12-01T13:10:00Z">
            <w:rPr>
              <w:rFonts w:ascii="Cambria" w:hAnsi="Cambria"/>
              <w:sz w:val="21"/>
              <w:szCs w:val="21"/>
            </w:rPr>
          </w:rPrChange>
        </w:rPr>
        <w:t>, 2017</w:t>
      </w:r>
      <w:r w:rsidRPr="00402682">
        <w:rPr>
          <w:sz w:val="21"/>
          <w:szCs w:val="21"/>
          <w:rPrChange w:id="75" w:author="Preston Watts" w:date="2020-12-01T13:10:00Z">
            <w:rPr>
              <w:rFonts w:ascii="Cambria" w:hAnsi="Cambria"/>
              <w:sz w:val="21"/>
              <w:szCs w:val="21"/>
            </w:rPr>
          </w:rPrChange>
        </w:rPr>
        <w:t xml:space="preserve"> </w:t>
      </w:r>
      <w:r w:rsidR="002B44A7" w:rsidRPr="00402682">
        <w:rPr>
          <w:sz w:val="21"/>
          <w:szCs w:val="21"/>
          <w:rPrChange w:id="76" w:author="Preston Watts" w:date="2020-12-01T13:10:00Z">
            <w:rPr>
              <w:rFonts w:ascii="Cambria" w:hAnsi="Cambria"/>
              <w:sz w:val="21"/>
              <w:szCs w:val="21"/>
            </w:rPr>
          </w:rPrChange>
        </w:rPr>
        <w:t xml:space="preserve">Outstanding Student in </w:t>
      </w:r>
      <w:r w:rsidRPr="00402682">
        <w:rPr>
          <w:sz w:val="21"/>
          <w:szCs w:val="21"/>
          <w:rPrChange w:id="77" w:author="Preston Watts" w:date="2020-12-01T13:10:00Z">
            <w:rPr>
              <w:rFonts w:ascii="Cambria" w:hAnsi="Cambria"/>
              <w:sz w:val="21"/>
              <w:szCs w:val="21"/>
            </w:rPr>
          </w:rPrChange>
        </w:rPr>
        <w:t>Econometrics</w:t>
      </w:r>
    </w:p>
    <w:p w14:paraId="142C37EC" w14:textId="77777777" w:rsidR="005800ED" w:rsidRPr="00402682" w:rsidRDefault="005800ED">
      <w:pPr>
        <w:numPr>
          <w:ilvl w:val="0"/>
          <w:numId w:val="1"/>
        </w:numPr>
        <w:spacing w:line="206" w:lineRule="auto"/>
        <w:ind w:left="273" w:hanging="187"/>
        <w:rPr>
          <w:sz w:val="21"/>
          <w:szCs w:val="21"/>
          <w:rPrChange w:id="78" w:author="Preston Watts" w:date="2020-12-01T13:10:00Z">
            <w:rPr>
              <w:rFonts w:ascii="Cambria" w:hAnsi="Cambria"/>
              <w:sz w:val="21"/>
              <w:szCs w:val="21"/>
            </w:rPr>
          </w:rPrChange>
        </w:rPr>
      </w:pPr>
      <w:r w:rsidRPr="00402682">
        <w:rPr>
          <w:sz w:val="21"/>
          <w:szCs w:val="21"/>
          <w:rPrChange w:id="79" w:author="Preston Watts" w:date="2020-12-01T13:10:00Z">
            <w:rPr>
              <w:rFonts w:ascii="Cambria" w:hAnsi="Cambria"/>
              <w:sz w:val="21"/>
              <w:szCs w:val="21"/>
            </w:rPr>
          </w:rPrChange>
        </w:rPr>
        <w:t>Tiger Athletic Foundation Scholarship</w:t>
      </w:r>
    </w:p>
    <w:p w14:paraId="7F6A06F6" w14:textId="77777777" w:rsidR="005800ED" w:rsidRPr="00402682" w:rsidRDefault="005800ED">
      <w:pPr>
        <w:numPr>
          <w:ilvl w:val="0"/>
          <w:numId w:val="1"/>
        </w:numPr>
        <w:spacing w:line="206" w:lineRule="auto"/>
        <w:ind w:left="273" w:hanging="187"/>
        <w:rPr>
          <w:sz w:val="21"/>
          <w:szCs w:val="21"/>
          <w:rPrChange w:id="80" w:author="Preston Watts" w:date="2020-12-01T13:10:00Z">
            <w:rPr>
              <w:rFonts w:ascii="Cambria" w:hAnsi="Cambria"/>
              <w:sz w:val="21"/>
              <w:szCs w:val="21"/>
            </w:rPr>
          </w:rPrChange>
        </w:rPr>
      </w:pPr>
      <w:r w:rsidRPr="00402682">
        <w:rPr>
          <w:sz w:val="21"/>
          <w:szCs w:val="21"/>
          <w:rPrChange w:id="81" w:author="Preston Watts" w:date="2020-12-01T13:10:00Z">
            <w:rPr>
              <w:rFonts w:ascii="Cambria" w:hAnsi="Cambria"/>
              <w:sz w:val="21"/>
              <w:szCs w:val="21"/>
            </w:rPr>
          </w:rPrChange>
        </w:rPr>
        <w:t xml:space="preserve">Joseph </w:t>
      </w:r>
      <w:proofErr w:type="spellStart"/>
      <w:r w:rsidRPr="00402682">
        <w:rPr>
          <w:sz w:val="21"/>
          <w:szCs w:val="21"/>
          <w:rPrChange w:id="82" w:author="Preston Watts" w:date="2020-12-01T13:10:00Z">
            <w:rPr>
              <w:rFonts w:ascii="Cambria" w:hAnsi="Cambria"/>
              <w:sz w:val="21"/>
              <w:szCs w:val="21"/>
            </w:rPr>
          </w:rPrChange>
        </w:rPr>
        <w:t>Carmena</w:t>
      </w:r>
      <w:proofErr w:type="spellEnd"/>
      <w:r w:rsidRPr="00402682">
        <w:rPr>
          <w:sz w:val="21"/>
          <w:szCs w:val="21"/>
          <w:rPrChange w:id="83" w:author="Preston Watts" w:date="2020-12-01T13:10:00Z">
            <w:rPr>
              <w:rFonts w:ascii="Cambria" w:hAnsi="Cambria"/>
              <w:sz w:val="21"/>
              <w:szCs w:val="21"/>
            </w:rPr>
          </w:rPrChange>
        </w:rPr>
        <w:t xml:space="preserve"> Sr. Memorial Scholarship</w:t>
      </w:r>
    </w:p>
    <w:p w14:paraId="2E250CED" w14:textId="77777777" w:rsidR="005800ED" w:rsidRPr="00402682" w:rsidRDefault="005800ED">
      <w:pPr>
        <w:spacing w:line="206" w:lineRule="auto"/>
        <w:rPr>
          <w:bCs/>
          <w:color w:val="000000"/>
          <w:sz w:val="10"/>
          <w:szCs w:val="10"/>
          <w:rPrChange w:id="84" w:author="Preston Watts" w:date="2020-12-01T13:10:00Z">
            <w:rPr>
              <w:rFonts w:ascii="Cambria" w:hAnsi="Cambria"/>
              <w:bCs/>
              <w:color w:val="000000"/>
              <w:sz w:val="10"/>
              <w:szCs w:val="10"/>
            </w:rPr>
          </w:rPrChange>
        </w:rPr>
      </w:pPr>
    </w:p>
    <w:p w14:paraId="5E6DBA76" w14:textId="77777777" w:rsidR="005800ED" w:rsidRPr="00402682" w:rsidRDefault="005800ED">
      <w:pPr>
        <w:pBdr>
          <w:bottom w:val="single" w:sz="6" w:space="1" w:color="auto"/>
        </w:pBdr>
        <w:autoSpaceDE w:val="0"/>
        <w:autoSpaceDN w:val="0"/>
        <w:adjustRightInd w:val="0"/>
        <w:spacing w:line="190" w:lineRule="auto"/>
        <w:outlineLvl w:val="0"/>
        <w:rPr>
          <w:b/>
          <w:bCs/>
          <w:color w:val="000000"/>
          <w:sz w:val="21"/>
          <w:szCs w:val="21"/>
          <w:rPrChange w:id="85" w:author="Preston Watts" w:date="2020-12-01T13:10:00Z">
            <w:rPr>
              <w:rFonts w:ascii="Cambria" w:hAnsi="Cambria"/>
              <w:b/>
              <w:bCs/>
              <w:color w:val="000000"/>
              <w:sz w:val="21"/>
              <w:szCs w:val="21"/>
            </w:rPr>
          </w:rPrChange>
        </w:rPr>
      </w:pPr>
      <w:r w:rsidRPr="00402682">
        <w:rPr>
          <w:b/>
          <w:bCs/>
          <w:color w:val="000000"/>
          <w:sz w:val="21"/>
          <w:szCs w:val="21"/>
          <w:rPrChange w:id="86" w:author="Preston Watts" w:date="2020-12-01T13:10:00Z">
            <w:rPr>
              <w:rFonts w:ascii="Cambria" w:hAnsi="Cambria"/>
              <w:b/>
              <w:bCs/>
              <w:color w:val="000000"/>
              <w:sz w:val="21"/>
              <w:szCs w:val="21"/>
            </w:rPr>
          </w:rPrChange>
        </w:rPr>
        <w:t>EXPERIENCE</w:t>
      </w:r>
    </w:p>
    <w:p w14:paraId="32971CF5" w14:textId="75ACBB6F" w:rsidR="005800ED" w:rsidRPr="00402682" w:rsidRDefault="005800ED" w:rsidP="00DD68B6">
      <w:pPr>
        <w:tabs>
          <w:tab w:val="left" w:pos="5846"/>
          <w:tab w:val="left" w:pos="6429"/>
          <w:tab w:val="left" w:pos="6926"/>
          <w:tab w:val="left" w:pos="7423"/>
          <w:tab w:val="left" w:pos="9960"/>
          <w:tab w:val="right" w:pos="10530"/>
        </w:tabs>
        <w:autoSpaceDE w:val="0"/>
        <w:autoSpaceDN w:val="0"/>
        <w:adjustRightInd w:val="0"/>
        <w:spacing w:before="20" w:line="190" w:lineRule="auto"/>
        <w:outlineLvl w:val="0"/>
        <w:rPr>
          <w:bCs/>
          <w:color w:val="000000"/>
          <w:sz w:val="21"/>
          <w:szCs w:val="21"/>
          <w:rPrChange w:id="87" w:author="Preston Watts" w:date="2020-12-01T13:10:00Z">
            <w:rPr>
              <w:rFonts w:ascii="Cambria" w:hAnsi="Cambria"/>
              <w:bCs/>
              <w:color w:val="000000"/>
              <w:sz w:val="21"/>
              <w:szCs w:val="21"/>
            </w:rPr>
          </w:rPrChange>
        </w:rPr>
      </w:pPr>
      <w:r w:rsidRPr="00402682">
        <w:rPr>
          <w:b/>
          <w:bCs/>
          <w:color w:val="000000"/>
          <w:sz w:val="21"/>
          <w:szCs w:val="21"/>
          <w:rPrChange w:id="88" w:author="Preston Watts" w:date="2020-12-01T13:10:00Z">
            <w:rPr>
              <w:rFonts w:ascii="Cambria" w:hAnsi="Cambria"/>
              <w:b/>
              <w:bCs/>
              <w:color w:val="000000"/>
              <w:sz w:val="21"/>
              <w:szCs w:val="21"/>
            </w:rPr>
          </w:rPrChange>
        </w:rPr>
        <w:t xml:space="preserve">Economics &amp; Policy Research Group, </w:t>
      </w:r>
      <w:r w:rsidRPr="00402682">
        <w:rPr>
          <w:bCs/>
          <w:color w:val="000000"/>
          <w:sz w:val="21"/>
          <w:szCs w:val="21"/>
          <w:rPrChange w:id="89" w:author="Preston Watts" w:date="2020-12-01T13:10:00Z">
            <w:rPr>
              <w:rFonts w:ascii="Cambria" w:hAnsi="Cambria"/>
              <w:bCs/>
              <w:color w:val="000000"/>
              <w:sz w:val="21"/>
              <w:szCs w:val="21"/>
            </w:rPr>
          </w:rPrChange>
        </w:rPr>
        <w:t>Baton Rouge, LA</w:t>
      </w:r>
      <w:r w:rsidRPr="00402682">
        <w:rPr>
          <w:bCs/>
          <w:color w:val="000000"/>
          <w:sz w:val="21"/>
          <w:szCs w:val="21"/>
          <w:rPrChange w:id="90" w:author="Preston Watts" w:date="2020-12-01T13:10:00Z">
            <w:rPr>
              <w:rFonts w:ascii="Cambria" w:hAnsi="Cambria"/>
              <w:bCs/>
              <w:color w:val="000000"/>
              <w:sz w:val="21"/>
              <w:szCs w:val="21"/>
            </w:rPr>
          </w:rPrChange>
        </w:rPr>
        <w:tab/>
      </w:r>
      <w:r w:rsidRPr="00402682">
        <w:rPr>
          <w:bCs/>
          <w:color w:val="000000"/>
          <w:sz w:val="21"/>
          <w:szCs w:val="21"/>
          <w:rPrChange w:id="91" w:author="Preston Watts" w:date="2020-12-01T13:10:00Z">
            <w:rPr>
              <w:rFonts w:ascii="Cambria" w:hAnsi="Cambria"/>
              <w:bCs/>
              <w:color w:val="000000"/>
              <w:sz w:val="21"/>
              <w:szCs w:val="21"/>
            </w:rPr>
          </w:rPrChange>
        </w:rPr>
        <w:tab/>
      </w:r>
      <w:r w:rsidRPr="00402682">
        <w:rPr>
          <w:bCs/>
          <w:color w:val="000000"/>
          <w:sz w:val="21"/>
          <w:szCs w:val="21"/>
          <w:rPrChange w:id="92" w:author="Preston Watts" w:date="2020-12-01T13:10:00Z">
            <w:rPr>
              <w:rFonts w:ascii="Cambria" w:hAnsi="Cambria"/>
              <w:bCs/>
              <w:color w:val="000000"/>
              <w:sz w:val="21"/>
              <w:szCs w:val="21"/>
            </w:rPr>
          </w:rPrChange>
        </w:rPr>
        <w:tab/>
      </w:r>
      <w:r w:rsidRPr="00402682">
        <w:rPr>
          <w:bCs/>
          <w:color w:val="000000"/>
          <w:sz w:val="21"/>
          <w:szCs w:val="21"/>
          <w:rPrChange w:id="93" w:author="Preston Watts" w:date="2020-12-01T13:10:00Z">
            <w:rPr>
              <w:rFonts w:ascii="Cambria" w:hAnsi="Cambria"/>
              <w:bCs/>
              <w:color w:val="000000"/>
              <w:sz w:val="21"/>
              <w:szCs w:val="21"/>
            </w:rPr>
          </w:rPrChange>
        </w:rPr>
        <w:tab/>
        <w:t xml:space="preserve">    </w:t>
      </w:r>
      <w:del w:id="94" w:author="Preston Watts" w:date="2020-12-01T13:11:00Z">
        <w:r w:rsidRPr="00402682" w:rsidDel="00402682">
          <w:rPr>
            <w:bCs/>
            <w:color w:val="000000"/>
            <w:sz w:val="21"/>
            <w:szCs w:val="21"/>
            <w:rPrChange w:id="95" w:author="Preston Watts" w:date="2020-12-01T13:10:00Z">
              <w:rPr>
                <w:rFonts w:ascii="Cambria" w:hAnsi="Cambria"/>
                <w:bCs/>
                <w:color w:val="000000"/>
                <w:sz w:val="21"/>
                <w:szCs w:val="21"/>
              </w:rPr>
            </w:rPrChange>
          </w:rPr>
          <w:delText xml:space="preserve">   </w:delText>
        </w:r>
      </w:del>
      <w:r w:rsidRPr="00402682">
        <w:rPr>
          <w:bCs/>
          <w:color w:val="000000"/>
          <w:sz w:val="21"/>
          <w:szCs w:val="21"/>
          <w:rPrChange w:id="96" w:author="Preston Watts" w:date="2020-12-01T13:10:00Z">
            <w:rPr>
              <w:rFonts w:ascii="Cambria" w:hAnsi="Cambria"/>
              <w:bCs/>
              <w:color w:val="000000"/>
              <w:sz w:val="21"/>
              <w:szCs w:val="21"/>
            </w:rPr>
          </w:rPrChange>
        </w:rPr>
        <w:t xml:space="preserve"> </w:t>
      </w:r>
      <w:r w:rsidR="00231DB5" w:rsidRPr="00402682">
        <w:rPr>
          <w:bCs/>
          <w:color w:val="000000"/>
          <w:sz w:val="21"/>
          <w:szCs w:val="21"/>
          <w:rPrChange w:id="97" w:author="Preston Watts" w:date="2020-12-01T13:10:00Z">
            <w:rPr>
              <w:rFonts w:ascii="Cambria" w:hAnsi="Cambria"/>
              <w:bCs/>
              <w:color w:val="000000"/>
              <w:sz w:val="21"/>
              <w:szCs w:val="21"/>
            </w:rPr>
          </w:rPrChange>
        </w:rPr>
        <w:t xml:space="preserve">       </w:t>
      </w:r>
      <w:r w:rsidRPr="00402682">
        <w:rPr>
          <w:bCs/>
          <w:color w:val="000000"/>
          <w:sz w:val="21"/>
          <w:szCs w:val="21"/>
          <w:rPrChange w:id="98" w:author="Preston Watts" w:date="2020-12-01T13:10:00Z">
            <w:rPr>
              <w:rFonts w:ascii="Cambria" w:hAnsi="Cambria"/>
              <w:bCs/>
              <w:color w:val="000000"/>
              <w:sz w:val="21"/>
              <w:szCs w:val="21"/>
            </w:rPr>
          </w:rPrChange>
        </w:rPr>
        <w:t xml:space="preserve">   Jul</w:t>
      </w:r>
      <w:ins w:id="99" w:author="Preston Watts" w:date="2020-12-01T13:11:00Z">
        <w:r w:rsidR="00402682">
          <w:rPr>
            <w:bCs/>
            <w:color w:val="000000"/>
            <w:sz w:val="21"/>
            <w:szCs w:val="21"/>
          </w:rPr>
          <w:t>y</w:t>
        </w:r>
      </w:ins>
      <w:r w:rsidRPr="00402682">
        <w:rPr>
          <w:bCs/>
          <w:color w:val="000000"/>
          <w:sz w:val="21"/>
          <w:szCs w:val="21"/>
          <w:rPrChange w:id="100" w:author="Preston Watts" w:date="2020-12-01T13:10:00Z">
            <w:rPr>
              <w:rFonts w:ascii="Cambria" w:hAnsi="Cambria"/>
              <w:bCs/>
              <w:color w:val="000000"/>
              <w:sz w:val="21"/>
              <w:szCs w:val="21"/>
            </w:rPr>
          </w:rPrChange>
        </w:rPr>
        <w:t xml:space="preserve"> 2018 - May 2019</w:t>
      </w:r>
    </w:p>
    <w:p w14:paraId="6A3E9F8B" w14:textId="77777777" w:rsidR="005800ED" w:rsidRPr="00402682" w:rsidRDefault="005800ED">
      <w:pPr>
        <w:tabs>
          <w:tab w:val="left" w:pos="5846"/>
          <w:tab w:val="left" w:pos="6429"/>
          <w:tab w:val="left" w:pos="6926"/>
          <w:tab w:val="left" w:pos="7423"/>
          <w:tab w:val="left" w:pos="9960"/>
          <w:tab w:val="right" w:pos="10530"/>
        </w:tabs>
        <w:autoSpaceDE w:val="0"/>
        <w:autoSpaceDN w:val="0"/>
        <w:adjustRightInd w:val="0"/>
        <w:spacing w:line="190" w:lineRule="auto"/>
        <w:outlineLvl w:val="0"/>
        <w:rPr>
          <w:bCs/>
          <w:color w:val="000000"/>
          <w:sz w:val="21"/>
          <w:szCs w:val="21"/>
          <w:rPrChange w:id="101" w:author="Preston Watts" w:date="2020-12-01T13:10:00Z">
            <w:rPr>
              <w:rFonts w:ascii="Cambria" w:hAnsi="Cambria"/>
              <w:bCs/>
              <w:color w:val="000000"/>
              <w:sz w:val="21"/>
              <w:szCs w:val="21"/>
            </w:rPr>
          </w:rPrChange>
        </w:rPr>
      </w:pPr>
      <w:r w:rsidRPr="00402682">
        <w:rPr>
          <w:bCs/>
          <w:i/>
          <w:color w:val="000000"/>
          <w:sz w:val="21"/>
          <w:szCs w:val="21"/>
          <w:rPrChange w:id="102" w:author="Preston Watts" w:date="2020-12-01T13:10:00Z">
            <w:rPr>
              <w:rFonts w:ascii="Cambria" w:hAnsi="Cambria"/>
              <w:bCs/>
              <w:i/>
              <w:color w:val="000000"/>
              <w:sz w:val="21"/>
              <w:szCs w:val="21"/>
            </w:rPr>
          </w:rPrChange>
        </w:rPr>
        <w:t>Research Associate</w:t>
      </w:r>
      <w:r w:rsidRPr="00402682">
        <w:rPr>
          <w:bCs/>
          <w:color w:val="000000"/>
          <w:sz w:val="21"/>
          <w:szCs w:val="21"/>
          <w:rPrChange w:id="103" w:author="Preston Watts" w:date="2020-12-01T13:10:00Z">
            <w:rPr>
              <w:rFonts w:ascii="Cambria" w:hAnsi="Cambria"/>
              <w:bCs/>
              <w:color w:val="000000"/>
              <w:sz w:val="21"/>
              <w:szCs w:val="21"/>
            </w:rPr>
          </w:rPrChange>
        </w:rPr>
        <w:tab/>
      </w:r>
    </w:p>
    <w:p w14:paraId="546B2B2E" w14:textId="77777777" w:rsidR="00685C2A" w:rsidRPr="00402682" w:rsidRDefault="00685C2A" w:rsidP="00685C2A">
      <w:pPr>
        <w:numPr>
          <w:ilvl w:val="0"/>
          <w:numId w:val="1"/>
        </w:numPr>
        <w:spacing w:line="206" w:lineRule="auto"/>
        <w:ind w:left="273" w:hanging="187"/>
        <w:rPr>
          <w:bCs/>
          <w:color w:val="000000"/>
          <w:sz w:val="21"/>
          <w:szCs w:val="21"/>
          <w:rPrChange w:id="104" w:author="Preston Watts" w:date="2020-12-01T13:10:00Z">
            <w:rPr>
              <w:rFonts w:ascii="Cambria" w:hAnsi="Cambria"/>
              <w:bCs/>
              <w:color w:val="000000"/>
              <w:sz w:val="21"/>
              <w:szCs w:val="21"/>
            </w:rPr>
          </w:rPrChange>
        </w:rPr>
      </w:pPr>
      <w:r w:rsidRPr="00402682">
        <w:rPr>
          <w:bCs/>
          <w:color w:val="000000"/>
          <w:sz w:val="21"/>
          <w:szCs w:val="21"/>
          <w:rPrChange w:id="105" w:author="Preston Watts" w:date="2020-12-01T13:10:00Z">
            <w:rPr>
              <w:rFonts w:ascii="Cambria" w:hAnsi="Cambria"/>
              <w:bCs/>
              <w:color w:val="000000"/>
              <w:sz w:val="21"/>
              <w:szCs w:val="21"/>
            </w:rPr>
          </w:rPrChange>
        </w:rPr>
        <w:t>Wrote, organized, and annotated Stata code to clean and analyze large data sets that included panel data (millions of observations) on all historical production by individual mineral leases in the Gulf of Mexico</w:t>
      </w:r>
    </w:p>
    <w:p w14:paraId="40BE30E5" w14:textId="77777777" w:rsidR="002A5D24" w:rsidRPr="00402682" w:rsidRDefault="002A5D24" w:rsidP="002A5D24">
      <w:pPr>
        <w:numPr>
          <w:ilvl w:val="0"/>
          <w:numId w:val="1"/>
        </w:numPr>
        <w:spacing w:line="206" w:lineRule="auto"/>
        <w:ind w:left="273" w:hanging="187"/>
        <w:rPr>
          <w:bCs/>
          <w:color w:val="000000"/>
          <w:sz w:val="21"/>
          <w:szCs w:val="21"/>
          <w:rPrChange w:id="106" w:author="Preston Watts" w:date="2020-12-01T13:10:00Z">
            <w:rPr>
              <w:rFonts w:ascii="Cambria" w:hAnsi="Cambria"/>
              <w:bCs/>
              <w:color w:val="000000"/>
              <w:sz w:val="21"/>
              <w:szCs w:val="21"/>
            </w:rPr>
          </w:rPrChange>
        </w:rPr>
      </w:pPr>
      <w:r w:rsidRPr="00402682">
        <w:rPr>
          <w:bCs/>
          <w:color w:val="000000"/>
          <w:sz w:val="21"/>
          <w:szCs w:val="21"/>
          <w:rPrChange w:id="107" w:author="Preston Watts" w:date="2020-12-01T13:10:00Z">
            <w:rPr>
              <w:rFonts w:ascii="Cambria" w:hAnsi="Cambria"/>
              <w:bCs/>
              <w:color w:val="000000"/>
              <w:sz w:val="21"/>
              <w:szCs w:val="21"/>
            </w:rPr>
          </w:rPrChange>
        </w:rPr>
        <w:t xml:space="preserve">Forecast all or part of each source of Louisiana revenues—bidding, rental payments, and royalties—from offshore oil and gas activity in the Gulf of Mexico </w:t>
      </w:r>
    </w:p>
    <w:p w14:paraId="5B57284F" w14:textId="281FD418" w:rsidR="00FE6D7C" w:rsidRPr="00402682" w:rsidRDefault="00FE6D7C" w:rsidP="00FE6D7C">
      <w:pPr>
        <w:numPr>
          <w:ilvl w:val="0"/>
          <w:numId w:val="1"/>
        </w:numPr>
        <w:spacing w:line="206" w:lineRule="auto"/>
        <w:ind w:left="273" w:hanging="187"/>
        <w:rPr>
          <w:bCs/>
          <w:color w:val="000000"/>
          <w:sz w:val="21"/>
          <w:szCs w:val="21"/>
          <w:rPrChange w:id="108" w:author="Preston Watts" w:date="2020-12-01T13:10:00Z">
            <w:rPr>
              <w:rFonts w:ascii="Cambria" w:hAnsi="Cambria"/>
              <w:bCs/>
              <w:color w:val="000000"/>
              <w:sz w:val="21"/>
              <w:szCs w:val="21"/>
            </w:rPr>
          </w:rPrChange>
        </w:rPr>
      </w:pPr>
      <w:commentRangeStart w:id="109"/>
      <w:r w:rsidRPr="00402682">
        <w:rPr>
          <w:bCs/>
          <w:color w:val="000000"/>
          <w:sz w:val="21"/>
          <w:szCs w:val="21"/>
          <w:rPrChange w:id="110" w:author="Preston Watts" w:date="2020-12-01T13:10:00Z">
            <w:rPr>
              <w:rFonts w:ascii="Cambria" w:hAnsi="Cambria"/>
              <w:bCs/>
              <w:color w:val="000000"/>
              <w:sz w:val="21"/>
              <w:szCs w:val="21"/>
            </w:rPr>
          </w:rPrChange>
        </w:rPr>
        <w:t xml:space="preserve">Collaborated </w:t>
      </w:r>
      <w:commentRangeEnd w:id="109"/>
      <w:r w:rsidR="00F84461" w:rsidRPr="00402682">
        <w:rPr>
          <w:rStyle w:val="CommentReference"/>
          <w:sz w:val="21"/>
          <w:szCs w:val="21"/>
        </w:rPr>
        <w:commentReference w:id="109"/>
      </w:r>
      <w:r w:rsidRPr="00402682">
        <w:rPr>
          <w:bCs/>
          <w:color w:val="000000"/>
          <w:sz w:val="21"/>
          <w:szCs w:val="21"/>
          <w:rPrChange w:id="111" w:author="Preston Watts" w:date="2020-12-01T13:10:00Z">
            <w:rPr>
              <w:rFonts w:ascii="Cambria" w:hAnsi="Cambria"/>
              <w:bCs/>
              <w:color w:val="000000"/>
              <w:sz w:val="21"/>
              <w:szCs w:val="21"/>
            </w:rPr>
          </w:rPrChange>
        </w:rPr>
        <w:t>with colleagues to discuss strategy and obstacles</w:t>
      </w:r>
      <w:r w:rsidR="00C6309A" w:rsidRPr="00402682">
        <w:rPr>
          <w:bCs/>
          <w:color w:val="000000"/>
          <w:sz w:val="21"/>
          <w:szCs w:val="21"/>
          <w:rPrChange w:id="112" w:author="Preston Watts" w:date="2020-12-01T13:10:00Z">
            <w:rPr>
              <w:rFonts w:ascii="Cambria" w:hAnsi="Cambria"/>
              <w:bCs/>
              <w:color w:val="000000"/>
              <w:sz w:val="21"/>
              <w:szCs w:val="21"/>
            </w:rPr>
          </w:rPrChange>
        </w:rPr>
        <w:t xml:space="preserve"> on</w:t>
      </w:r>
      <w:r w:rsidR="006532C8" w:rsidRPr="00402682">
        <w:rPr>
          <w:bCs/>
          <w:color w:val="000000"/>
          <w:sz w:val="21"/>
          <w:szCs w:val="21"/>
          <w:rPrChange w:id="113" w:author="Preston Watts" w:date="2020-12-01T13:10:00Z">
            <w:rPr>
              <w:rFonts w:ascii="Cambria" w:hAnsi="Cambria"/>
              <w:bCs/>
              <w:color w:val="000000"/>
              <w:sz w:val="21"/>
              <w:szCs w:val="21"/>
            </w:rPr>
          </w:rPrChange>
        </w:rPr>
        <w:t xml:space="preserve"> various projects ranging from how to forecast </w:t>
      </w:r>
      <w:r w:rsidR="00701A27" w:rsidRPr="00402682">
        <w:rPr>
          <w:bCs/>
          <w:color w:val="000000"/>
          <w:sz w:val="21"/>
          <w:szCs w:val="21"/>
          <w:rPrChange w:id="114" w:author="Preston Watts" w:date="2020-12-01T13:10:00Z">
            <w:rPr>
              <w:rFonts w:ascii="Cambria" w:hAnsi="Cambria"/>
              <w:bCs/>
              <w:color w:val="000000"/>
              <w:sz w:val="21"/>
              <w:szCs w:val="21"/>
            </w:rPr>
          </w:rPrChange>
        </w:rPr>
        <w:t xml:space="preserve">energy </w:t>
      </w:r>
      <w:r w:rsidR="00DA714E" w:rsidRPr="00402682">
        <w:rPr>
          <w:bCs/>
          <w:color w:val="000000"/>
          <w:sz w:val="21"/>
          <w:szCs w:val="21"/>
          <w:rPrChange w:id="115" w:author="Preston Watts" w:date="2020-12-01T13:10:00Z">
            <w:rPr>
              <w:rFonts w:ascii="Cambria" w:hAnsi="Cambria"/>
              <w:bCs/>
              <w:color w:val="000000"/>
              <w:sz w:val="21"/>
              <w:szCs w:val="21"/>
            </w:rPr>
          </w:rPrChange>
        </w:rPr>
        <w:t xml:space="preserve">sector </w:t>
      </w:r>
      <w:r w:rsidR="00701A27" w:rsidRPr="00402682">
        <w:rPr>
          <w:bCs/>
          <w:color w:val="000000"/>
          <w:sz w:val="21"/>
          <w:szCs w:val="21"/>
          <w:rPrChange w:id="116" w:author="Preston Watts" w:date="2020-12-01T13:10:00Z">
            <w:rPr>
              <w:rFonts w:ascii="Cambria" w:hAnsi="Cambria"/>
              <w:bCs/>
              <w:color w:val="000000"/>
              <w:sz w:val="21"/>
              <w:szCs w:val="21"/>
            </w:rPr>
          </w:rPrChange>
        </w:rPr>
        <w:t xml:space="preserve">employment </w:t>
      </w:r>
      <w:r w:rsidR="00DA714E" w:rsidRPr="00402682">
        <w:rPr>
          <w:bCs/>
          <w:color w:val="000000"/>
          <w:sz w:val="21"/>
          <w:szCs w:val="21"/>
          <w:rPrChange w:id="117" w:author="Preston Watts" w:date="2020-12-01T13:10:00Z">
            <w:rPr>
              <w:rFonts w:ascii="Cambria" w:hAnsi="Cambria"/>
              <w:bCs/>
              <w:color w:val="000000"/>
              <w:sz w:val="21"/>
              <w:szCs w:val="21"/>
            </w:rPr>
          </w:rPrChange>
        </w:rPr>
        <w:t>in</w:t>
      </w:r>
      <w:r w:rsidR="003B108E" w:rsidRPr="00402682">
        <w:rPr>
          <w:bCs/>
          <w:color w:val="000000"/>
          <w:sz w:val="21"/>
          <w:szCs w:val="21"/>
          <w:rPrChange w:id="118" w:author="Preston Watts" w:date="2020-12-01T13:10:00Z">
            <w:rPr>
              <w:rFonts w:ascii="Cambria" w:hAnsi="Cambria"/>
              <w:bCs/>
              <w:color w:val="000000"/>
              <w:sz w:val="21"/>
              <w:szCs w:val="21"/>
            </w:rPr>
          </w:rPrChange>
        </w:rPr>
        <w:t xml:space="preserve"> the </w:t>
      </w:r>
      <w:r w:rsidR="00460129" w:rsidRPr="00402682">
        <w:rPr>
          <w:bCs/>
          <w:color w:val="000000"/>
          <w:sz w:val="21"/>
          <w:szCs w:val="21"/>
          <w:rPrChange w:id="119" w:author="Preston Watts" w:date="2020-12-01T13:10:00Z">
            <w:rPr>
              <w:rFonts w:ascii="Cambria" w:hAnsi="Cambria"/>
              <w:bCs/>
              <w:color w:val="000000"/>
              <w:sz w:val="21"/>
              <w:szCs w:val="21"/>
            </w:rPr>
          </w:rPrChange>
        </w:rPr>
        <w:t>G</w:t>
      </w:r>
      <w:r w:rsidR="003B108E" w:rsidRPr="00402682">
        <w:rPr>
          <w:bCs/>
          <w:color w:val="000000"/>
          <w:sz w:val="21"/>
          <w:szCs w:val="21"/>
          <w:rPrChange w:id="120" w:author="Preston Watts" w:date="2020-12-01T13:10:00Z">
            <w:rPr>
              <w:rFonts w:ascii="Cambria" w:hAnsi="Cambria"/>
              <w:bCs/>
              <w:color w:val="000000"/>
              <w:sz w:val="21"/>
              <w:szCs w:val="21"/>
            </w:rPr>
          </w:rPrChange>
        </w:rPr>
        <w:t xml:space="preserve">ulf </w:t>
      </w:r>
      <w:r w:rsidR="00460129" w:rsidRPr="00402682">
        <w:rPr>
          <w:bCs/>
          <w:color w:val="000000"/>
          <w:sz w:val="21"/>
          <w:szCs w:val="21"/>
          <w:rPrChange w:id="121" w:author="Preston Watts" w:date="2020-12-01T13:10:00Z">
            <w:rPr>
              <w:rFonts w:ascii="Cambria" w:hAnsi="Cambria"/>
              <w:bCs/>
              <w:color w:val="000000"/>
              <w:sz w:val="21"/>
              <w:szCs w:val="21"/>
            </w:rPr>
          </w:rPrChange>
        </w:rPr>
        <w:t>C</w:t>
      </w:r>
      <w:r w:rsidR="003B108E" w:rsidRPr="00402682">
        <w:rPr>
          <w:bCs/>
          <w:color w:val="000000"/>
          <w:sz w:val="21"/>
          <w:szCs w:val="21"/>
          <w:rPrChange w:id="122" w:author="Preston Watts" w:date="2020-12-01T13:10:00Z">
            <w:rPr>
              <w:rFonts w:ascii="Cambria" w:hAnsi="Cambria"/>
              <w:bCs/>
              <w:color w:val="000000"/>
              <w:sz w:val="21"/>
              <w:szCs w:val="21"/>
            </w:rPr>
          </w:rPrChange>
        </w:rPr>
        <w:t>oast</w:t>
      </w:r>
      <w:r w:rsidR="00460129" w:rsidRPr="00402682">
        <w:rPr>
          <w:bCs/>
          <w:color w:val="000000"/>
          <w:sz w:val="21"/>
          <w:szCs w:val="21"/>
          <w:rPrChange w:id="123" w:author="Preston Watts" w:date="2020-12-01T13:10:00Z">
            <w:rPr>
              <w:rFonts w:ascii="Cambria" w:hAnsi="Cambria"/>
              <w:bCs/>
              <w:color w:val="000000"/>
              <w:sz w:val="21"/>
              <w:szCs w:val="21"/>
            </w:rPr>
          </w:rPrChange>
        </w:rPr>
        <w:t xml:space="preserve"> states</w:t>
      </w:r>
      <w:r w:rsidR="00952084" w:rsidRPr="00402682">
        <w:rPr>
          <w:bCs/>
          <w:color w:val="000000"/>
          <w:sz w:val="21"/>
          <w:szCs w:val="21"/>
          <w:rPrChange w:id="124" w:author="Preston Watts" w:date="2020-12-01T13:10:00Z">
            <w:rPr>
              <w:rFonts w:ascii="Cambria" w:hAnsi="Cambria"/>
              <w:bCs/>
              <w:color w:val="000000"/>
              <w:sz w:val="21"/>
              <w:szCs w:val="21"/>
            </w:rPr>
          </w:rPrChange>
        </w:rPr>
        <w:t xml:space="preserve"> to organizing survey </w:t>
      </w:r>
      <w:r w:rsidR="00D87147" w:rsidRPr="00402682">
        <w:rPr>
          <w:bCs/>
          <w:color w:val="000000"/>
          <w:sz w:val="21"/>
          <w:szCs w:val="21"/>
          <w:rPrChange w:id="125" w:author="Preston Watts" w:date="2020-12-01T13:10:00Z">
            <w:rPr>
              <w:rFonts w:ascii="Cambria" w:hAnsi="Cambria"/>
              <w:bCs/>
              <w:color w:val="000000"/>
              <w:sz w:val="21"/>
              <w:szCs w:val="21"/>
            </w:rPr>
          </w:rPrChange>
        </w:rPr>
        <w:t>outings</w:t>
      </w:r>
    </w:p>
    <w:p w14:paraId="2BD2165B" w14:textId="254CCB19" w:rsidR="008E1382" w:rsidRPr="00402682" w:rsidRDefault="008E1382" w:rsidP="008E1382">
      <w:pPr>
        <w:numPr>
          <w:ilvl w:val="0"/>
          <w:numId w:val="1"/>
        </w:numPr>
        <w:spacing w:line="206" w:lineRule="auto"/>
        <w:ind w:left="273" w:hanging="187"/>
        <w:rPr>
          <w:bCs/>
          <w:color w:val="000000"/>
          <w:sz w:val="21"/>
          <w:szCs w:val="21"/>
          <w:rPrChange w:id="126" w:author="Preston Watts" w:date="2020-12-01T13:10:00Z">
            <w:rPr>
              <w:rFonts w:ascii="Cambria" w:hAnsi="Cambria"/>
              <w:bCs/>
              <w:color w:val="000000"/>
              <w:sz w:val="21"/>
              <w:szCs w:val="21"/>
            </w:rPr>
          </w:rPrChange>
        </w:rPr>
      </w:pPr>
      <w:r w:rsidRPr="00402682">
        <w:rPr>
          <w:bCs/>
          <w:color w:val="000000"/>
          <w:sz w:val="21"/>
          <w:szCs w:val="21"/>
          <w:rPrChange w:id="127" w:author="Preston Watts" w:date="2020-12-01T13:10:00Z">
            <w:rPr>
              <w:rFonts w:ascii="Cambria" w:hAnsi="Cambria"/>
              <w:bCs/>
              <w:color w:val="000000"/>
              <w:sz w:val="21"/>
              <w:szCs w:val="21"/>
            </w:rPr>
          </w:rPrChange>
        </w:rPr>
        <w:t>Wrote and designed surveys on Qualtrics to maximize response accuracy and response rate</w:t>
      </w:r>
      <w:r w:rsidR="005F2BDF" w:rsidRPr="00402682">
        <w:rPr>
          <w:bCs/>
          <w:color w:val="000000"/>
          <w:sz w:val="21"/>
          <w:szCs w:val="21"/>
          <w:rPrChange w:id="128" w:author="Preston Watts" w:date="2020-12-01T13:10:00Z">
            <w:rPr>
              <w:rFonts w:ascii="Cambria" w:hAnsi="Cambria"/>
              <w:bCs/>
              <w:color w:val="000000"/>
              <w:sz w:val="21"/>
              <w:szCs w:val="21"/>
            </w:rPr>
          </w:rPrChange>
        </w:rPr>
        <w:t xml:space="preserve"> </w:t>
      </w:r>
      <w:r w:rsidR="00CD4D69" w:rsidRPr="00402682">
        <w:rPr>
          <w:bCs/>
          <w:color w:val="000000"/>
          <w:sz w:val="21"/>
          <w:szCs w:val="21"/>
          <w:rPrChange w:id="129" w:author="Preston Watts" w:date="2020-12-01T13:10:00Z">
            <w:rPr>
              <w:rFonts w:ascii="Cambria" w:hAnsi="Cambria"/>
              <w:bCs/>
              <w:color w:val="000000"/>
              <w:sz w:val="21"/>
              <w:szCs w:val="21"/>
            </w:rPr>
          </w:rPrChange>
        </w:rPr>
        <w:t xml:space="preserve">to measure the </w:t>
      </w:r>
      <w:r w:rsidR="00041F0A" w:rsidRPr="00402682">
        <w:rPr>
          <w:bCs/>
          <w:color w:val="000000"/>
          <w:sz w:val="21"/>
          <w:szCs w:val="21"/>
          <w:rPrChange w:id="130" w:author="Preston Watts" w:date="2020-12-01T13:10:00Z">
            <w:rPr>
              <w:rFonts w:ascii="Cambria" w:hAnsi="Cambria"/>
              <w:bCs/>
              <w:color w:val="000000"/>
              <w:sz w:val="21"/>
              <w:szCs w:val="21"/>
            </w:rPr>
          </w:rPrChange>
        </w:rPr>
        <w:t>economic impact</w:t>
      </w:r>
      <w:r w:rsidR="00CD4D69" w:rsidRPr="00402682">
        <w:rPr>
          <w:bCs/>
          <w:color w:val="000000"/>
          <w:sz w:val="21"/>
          <w:szCs w:val="21"/>
          <w:rPrChange w:id="131" w:author="Preston Watts" w:date="2020-12-01T13:10:00Z">
            <w:rPr>
              <w:rFonts w:ascii="Cambria" w:hAnsi="Cambria"/>
              <w:bCs/>
              <w:color w:val="000000"/>
              <w:sz w:val="21"/>
              <w:szCs w:val="21"/>
            </w:rPr>
          </w:rPrChange>
        </w:rPr>
        <w:t xml:space="preserve"> of school quality on</w:t>
      </w:r>
      <w:r w:rsidR="008A18A5" w:rsidRPr="00402682">
        <w:rPr>
          <w:bCs/>
          <w:color w:val="000000"/>
          <w:sz w:val="21"/>
          <w:szCs w:val="21"/>
          <w:rPrChange w:id="132" w:author="Preston Watts" w:date="2020-12-01T13:10:00Z">
            <w:rPr>
              <w:rFonts w:ascii="Cambria" w:hAnsi="Cambria"/>
              <w:bCs/>
              <w:color w:val="000000"/>
              <w:sz w:val="21"/>
              <w:szCs w:val="21"/>
            </w:rPr>
          </w:rPrChange>
        </w:rPr>
        <w:t xml:space="preserve"> Ascension Parish</w:t>
      </w:r>
      <w:ins w:id="133" w:author="Preston Watts" w:date="2020-11-18T14:20:00Z">
        <w:r w:rsidR="006E0D26" w:rsidRPr="00402682">
          <w:rPr>
            <w:bCs/>
            <w:color w:val="000000"/>
            <w:sz w:val="21"/>
            <w:szCs w:val="21"/>
            <w:rPrChange w:id="134" w:author="Preston Watts" w:date="2020-12-01T13:10:00Z">
              <w:rPr>
                <w:rFonts w:ascii="Cambria" w:hAnsi="Cambria"/>
                <w:bCs/>
                <w:color w:val="000000"/>
                <w:sz w:val="21"/>
                <w:szCs w:val="21"/>
              </w:rPr>
            </w:rPrChange>
          </w:rPr>
          <w:t>,</w:t>
        </w:r>
      </w:ins>
      <w:r w:rsidR="008A18A5" w:rsidRPr="00402682">
        <w:rPr>
          <w:bCs/>
          <w:color w:val="000000"/>
          <w:sz w:val="21"/>
          <w:szCs w:val="21"/>
          <w:rPrChange w:id="135" w:author="Preston Watts" w:date="2020-12-01T13:10:00Z">
            <w:rPr>
              <w:rFonts w:ascii="Cambria" w:hAnsi="Cambria"/>
              <w:bCs/>
              <w:color w:val="000000"/>
              <w:sz w:val="21"/>
              <w:szCs w:val="21"/>
            </w:rPr>
          </w:rPrChange>
        </w:rPr>
        <w:t xml:space="preserve"> Louisiana </w:t>
      </w:r>
    </w:p>
    <w:p w14:paraId="51E6E2E5" w14:textId="72FF858B" w:rsidR="008E1382" w:rsidRPr="00402682" w:rsidRDefault="00926E49" w:rsidP="008E1382">
      <w:pPr>
        <w:numPr>
          <w:ilvl w:val="0"/>
          <w:numId w:val="1"/>
        </w:numPr>
        <w:spacing w:line="206" w:lineRule="auto"/>
        <w:ind w:left="273" w:hanging="187"/>
        <w:rPr>
          <w:bCs/>
          <w:color w:val="000000"/>
          <w:sz w:val="21"/>
          <w:szCs w:val="21"/>
          <w:rPrChange w:id="136" w:author="Preston Watts" w:date="2020-12-01T13:10:00Z">
            <w:rPr>
              <w:rFonts w:ascii="Cambria" w:hAnsi="Cambria"/>
              <w:bCs/>
              <w:color w:val="000000"/>
              <w:sz w:val="21"/>
              <w:szCs w:val="21"/>
            </w:rPr>
          </w:rPrChange>
        </w:rPr>
      </w:pPr>
      <w:commentRangeStart w:id="137"/>
      <w:r w:rsidRPr="00402682">
        <w:rPr>
          <w:bCs/>
          <w:color w:val="000000"/>
          <w:sz w:val="21"/>
          <w:szCs w:val="21"/>
          <w:rPrChange w:id="138" w:author="Preston Watts" w:date="2020-12-01T13:10:00Z">
            <w:rPr>
              <w:rFonts w:ascii="Cambria" w:hAnsi="Cambria"/>
              <w:bCs/>
              <w:color w:val="000000"/>
              <w:sz w:val="21"/>
              <w:szCs w:val="21"/>
            </w:rPr>
          </w:rPrChange>
        </w:rPr>
        <w:t>Conducted lit</w:t>
      </w:r>
      <w:r w:rsidR="00771A43" w:rsidRPr="00402682">
        <w:rPr>
          <w:bCs/>
          <w:color w:val="000000"/>
          <w:sz w:val="21"/>
          <w:szCs w:val="21"/>
          <w:rPrChange w:id="139" w:author="Preston Watts" w:date="2020-12-01T13:10:00Z">
            <w:rPr>
              <w:rFonts w:ascii="Cambria" w:hAnsi="Cambria"/>
              <w:bCs/>
              <w:color w:val="000000"/>
              <w:sz w:val="21"/>
              <w:szCs w:val="21"/>
            </w:rPr>
          </w:rPrChange>
        </w:rPr>
        <w:t>era</w:t>
      </w:r>
      <w:r w:rsidR="008E1382" w:rsidRPr="00402682">
        <w:rPr>
          <w:bCs/>
          <w:color w:val="000000"/>
          <w:sz w:val="21"/>
          <w:szCs w:val="21"/>
          <w:rPrChange w:id="140" w:author="Preston Watts" w:date="2020-12-01T13:10:00Z">
            <w:rPr>
              <w:rFonts w:ascii="Cambria" w:hAnsi="Cambria"/>
              <w:bCs/>
              <w:color w:val="000000"/>
              <w:sz w:val="21"/>
              <w:szCs w:val="21"/>
            </w:rPr>
          </w:rPrChange>
        </w:rPr>
        <w:t>ture</w:t>
      </w:r>
      <w:commentRangeEnd w:id="137"/>
      <w:r w:rsidR="002B44A7" w:rsidRPr="00402682">
        <w:rPr>
          <w:rStyle w:val="CommentReference"/>
        </w:rPr>
        <w:commentReference w:id="137"/>
      </w:r>
      <w:r w:rsidR="008E1382" w:rsidRPr="00402682">
        <w:rPr>
          <w:bCs/>
          <w:color w:val="000000"/>
          <w:sz w:val="21"/>
          <w:szCs w:val="21"/>
          <w:rPrChange w:id="141" w:author="Preston Watts" w:date="2020-12-01T13:10:00Z">
            <w:rPr>
              <w:rFonts w:ascii="Cambria" w:hAnsi="Cambria"/>
              <w:bCs/>
              <w:color w:val="000000"/>
              <w:sz w:val="21"/>
              <w:szCs w:val="21"/>
            </w:rPr>
          </w:rPrChange>
        </w:rPr>
        <w:t xml:space="preserve"> </w:t>
      </w:r>
      <w:r w:rsidR="00771A43" w:rsidRPr="00402682">
        <w:rPr>
          <w:bCs/>
          <w:color w:val="000000"/>
          <w:sz w:val="21"/>
          <w:szCs w:val="21"/>
          <w:rPrChange w:id="142" w:author="Preston Watts" w:date="2020-12-01T13:10:00Z">
            <w:rPr>
              <w:rFonts w:ascii="Cambria" w:hAnsi="Cambria"/>
              <w:bCs/>
              <w:color w:val="000000"/>
              <w:sz w:val="21"/>
              <w:szCs w:val="21"/>
            </w:rPr>
          </w:rPrChange>
        </w:rPr>
        <w:t xml:space="preserve">review </w:t>
      </w:r>
      <w:r w:rsidR="008E1382" w:rsidRPr="00402682">
        <w:rPr>
          <w:bCs/>
          <w:color w:val="000000"/>
          <w:sz w:val="21"/>
          <w:szCs w:val="21"/>
          <w:rPrChange w:id="143" w:author="Preston Watts" w:date="2020-12-01T13:10:00Z">
            <w:rPr>
              <w:rFonts w:ascii="Cambria" w:hAnsi="Cambria"/>
              <w:bCs/>
              <w:color w:val="000000"/>
              <w:sz w:val="21"/>
              <w:szCs w:val="21"/>
            </w:rPr>
          </w:rPrChange>
        </w:rPr>
        <w:t>relating to projects and communicated findings to superiors</w:t>
      </w:r>
      <w:r w:rsidR="00572417" w:rsidRPr="00402682">
        <w:rPr>
          <w:bCs/>
          <w:color w:val="000000"/>
          <w:sz w:val="21"/>
          <w:szCs w:val="21"/>
          <w:rPrChange w:id="144" w:author="Preston Watts" w:date="2020-12-01T13:10:00Z">
            <w:rPr>
              <w:rFonts w:ascii="Cambria" w:hAnsi="Cambria"/>
              <w:bCs/>
              <w:color w:val="000000"/>
              <w:sz w:val="21"/>
              <w:szCs w:val="21"/>
            </w:rPr>
          </w:rPrChange>
        </w:rPr>
        <w:t xml:space="preserve"> on a variety of topics</w:t>
      </w:r>
      <w:r w:rsidR="002B44A7" w:rsidRPr="00402682">
        <w:rPr>
          <w:bCs/>
          <w:color w:val="000000"/>
          <w:sz w:val="21"/>
          <w:szCs w:val="21"/>
          <w:rPrChange w:id="145" w:author="Preston Watts" w:date="2020-12-01T13:10:00Z">
            <w:rPr>
              <w:rFonts w:ascii="Cambria" w:hAnsi="Cambria"/>
              <w:bCs/>
              <w:color w:val="000000"/>
              <w:sz w:val="21"/>
              <w:szCs w:val="21"/>
            </w:rPr>
          </w:rPrChange>
        </w:rPr>
        <w:t>,</w:t>
      </w:r>
      <w:r w:rsidR="00572417" w:rsidRPr="00402682">
        <w:rPr>
          <w:bCs/>
          <w:color w:val="000000"/>
          <w:sz w:val="21"/>
          <w:szCs w:val="21"/>
          <w:rPrChange w:id="146" w:author="Preston Watts" w:date="2020-12-01T13:10:00Z">
            <w:rPr>
              <w:rFonts w:ascii="Cambria" w:hAnsi="Cambria"/>
              <w:bCs/>
              <w:color w:val="000000"/>
              <w:sz w:val="21"/>
              <w:szCs w:val="21"/>
            </w:rPr>
          </w:rPrChange>
        </w:rPr>
        <w:t xml:space="preserve"> including an </w:t>
      </w:r>
      <w:r w:rsidR="006A5B68" w:rsidRPr="00402682">
        <w:rPr>
          <w:bCs/>
          <w:color w:val="000000"/>
          <w:sz w:val="21"/>
          <w:szCs w:val="21"/>
          <w:rPrChange w:id="147" w:author="Preston Watts" w:date="2020-12-01T13:10:00Z">
            <w:rPr>
              <w:rFonts w:ascii="Cambria" w:hAnsi="Cambria"/>
              <w:bCs/>
              <w:color w:val="000000"/>
              <w:sz w:val="21"/>
              <w:szCs w:val="21"/>
            </w:rPr>
          </w:rPrChange>
        </w:rPr>
        <w:t>entirely independent re</w:t>
      </w:r>
      <w:r w:rsidR="00176001" w:rsidRPr="00402682">
        <w:rPr>
          <w:bCs/>
          <w:color w:val="000000"/>
          <w:sz w:val="21"/>
          <w:szCs w:val="21"/>
          <w:rPrChange w:id="148" w:author="Preston Watts" w:date="2020-12-01T13:10:00Z">
            <w:rPr>
              <w:rFonts w:ascii="Cambria" w:hAnsi="Cambria"/>
              <w:bCs/>
              <w:color w:val="000000"/>
              <w:sz w:val="21"/>
              <w:szCs w:val="21"/>
            </w:rPr>
          </w:rPrChange>
        </w:rPr>
        <w:t xml:space="preserve">view of early education </w:t>
      </w:r>
      <w:r w:rsidR="00B06EA8" w:rsidRPr="00402682">
        <w:rPr>
          <w:bCs/>
          <w:color w:val="000000"/>
          <w:sz w:val="21"/>
          <w:szCs w:val="21"/>
          <w:rPrChange w:id="149" w:author="Preston Watts" w:date="2020-12-01T13:10:00Z">
            <w:rPr>
              <w:rFonts w:ascii="Cambria" w:hAnsi="Cambria"/>
              <w:bCs/>
              <w:color w:val="000000"/>
              <w:sz w:val="21"/>
              <w:szCs w:val="21"/>
            </w:rPr>
          </w:rPrChange>
        </w:rPr>
        <w:t>literature</w:t>
      </w:r>
    </w:p>
    <w:p w14:paraId="0AD98522" w14:textId="4080B266" w:rsidR="008E1382" w:rsidRPr="00402682" w:rsidRDefault="008E1382" w:rsidP="008E1382">
      <w:pPr>
        <w:numPr>
          <w:ilvl w:val="0"/>
          <w:numId w:val="1"/>
        </w:numPr>
        <w:spacing w:line="206" w:lineRule="auto"/>
        <w:ind w:left="273" w:hanging="187"/>
        <w:rPr>
          <w:bCs/>
          <w:color w:val="000000"/>
          <w:sz w:val="21"/>
          <w:szCs w:val="21"/>
          <w:rPrChange w:id="150" w:author="Preston Watts" w:date="2020-12-01T13:10:00Z">
            <w:rPr>
              <w:rFonts w:ascii="Cambria" w:hAnsi="Cambria"/>
              <w:bCs/>
              <w:color w:val="000000"/>
              <w:sz w:val="21"/>
              <w:szCs w:val="21"/>
            </w:rPr>
          </w:rPrChange>
        </w:rPr>
      </w:pPr>
      <w:r w:rsidRPr="00402682">
        <w:rPr>
          <w:bCs/>
          <w:color w:val="000000"/>
          <w:sz w:val="21"/>
          <w:szCs w:val="21"/>
          <w:rPrChange w:id="151" w:author="Preston Watts" w:date="2020-12-01T13:10:00Z">
            <w:rPr>
              <w:rFonts w:ascii="Cambria" w:hAnsi="Cambria"/>
              <w:bCs/>
              <w:color w:val="000000"/>
              <w:sz w:val="21"/>
              <w:szCs w:val="21"/>
            </w:rPr>
          </w:rPrChange>
        </w:rPr>
        <w:t xml:space="preserve">Conveyed sophisticated results of </w:t>
      </w:r>
      <w:commentRangeStart w:id="152"/>
      <w:r w:rsidRPr="00402682">
        <w:rPr>
          <w:bCs/>
          <w:color w:val="000000"/>
          <w:sz w:val="21"/>
          <w:szCs w:val="21"/>
          <w:rPrChange w:id="153" w:author="Preston Watts" w:date="2020-12-01T13:10:00Z">
            <w:rPr>
              <w:rFonts w:ascii="Cambria" w:hAnsi="Cambria"/>
              <w:bCs/>
              <w:color w:val="000000"/>
              <w:sz w:val="21"/>
              <w:szCs w:val="21"/>
            </w:rPr>
          </w:rPrChange>
        </w:rPr>
        <w:t>analys</w:t>
      </w:r>
      <w:r w:rsidR="002B44A7" w:rsidRPr="00402682">
        <w:rPr>
          <w:bCs/>
          <w:color w:val="000000"/>
          <w:sz w:val="21"/>
          <w:szCs w:val="21"/>
          <w:rPrChange w:id="154" w:author="Preston Watts" w:date="2020-12-01T13:10:00Z">
            <w:rPr>
              <w:rFonts w:ascii="Cambria" w:hAnsi="Cambria"/>
              <w:bCs/>
              <w:color w:val="000000"/>
              <w:sz w:val="21"/>
              <w:szCs w:val="21"/>
            </w:rPr>
          </w:rPrChange>
        </w:rPr>
        <w:t>e</w:t>
      </w:r>
      <w:r w:rsidRPr="00402682">
        <w:rPr>
          <w:bCs/>
          <w:color w:val="000000"/>
          <w:sz w:val="21"/>
          <w:szCs w:val="21"/>
          <w:rPrChange w:id="155" w:author="Preston Watts" w:date="2020-12-01T13:10:00Z">
            <w:rPr>
              <w:rFonts w:ascii="Cambria" w:hAnsi="Cambria"/>
              <w:bCs/>
              <w:color w:val="000000"/>
              <w:sz w:val="21"/>
              <w:szCs w:val="21"/>
            </w:rPr>
          </w:rPrChange>
        </w:rPr>
        <w:t xml:space="preserve">s </w:t>
      </w:r>
      <w:commentRangeEnd w:id="152"/>
      <w:r w:rsidR="002B44A7" w:rsidRPr="00402682">
        <w:rPr>
          <w:rStyle w:val="CommentReference"/>
        </w:rPr>
        <w:commentReference w:id="152"/>
      </w:r>
      <w:r w:rsidRPr="00402682">
        <w:rPr>
          <w:bCs/>
          <w:color w:val="000000"/>
          <w:sz w:val="21"/>
          <w:szCs w:val="21"/>
          <w:rPrChange w:id="156" w:author="Preston Watts" w:date="2020-12-01T13:10:00Z">
            <w:rPr>
              <w:rFonts w:ascii="Cambria" w:hAnsi="Cambria"/>
              <w:bCs/>
              <w:color w:val="000000"/>
              <w:sz w:val="21"/>
              <w:szCs w:val="21"/>
            </w:rPr>
          </w:rPrChange>
        </w:rPr>
        <w:t>to nontechnical clients</w:t>
      </w:r>
      <w:r w:rsidR="00C32E1C" w:rsidRPr="00402682">
        <w:rPr>
          <w:bCs/>
          <w:color w:val="000000"/>
          <w:sz w:val="21"/>
          <w:szCs w:val="21"/>
          <w:rPrChange w:id="157" w:author="Preston Watts" w:date="2020-12-01T13:10:00Z">
            <w:rPr>
              <w:rFonts w:ascii="Cambria" w:hAnsi="Cambria"/>
              <w:bCs/>
              <w:color w:val="000000"/>
              <w:sz w:val="21"/>
              <w:szCs w:val="21"/>
            </w:rPr>
          </w:rPrChange>
        </w:rPr>
        <w:t xml:space="preserve"> by constructing creative</w:t>
      </w:r>
      <w:r w:rsidR="00B94559" w:rsidRPr="00402682">
        <w:rPr>
          <w:bCs/>
          <w:color w:val="000000"/>
          <w:sz w:val="21"/>
          <w:szCs w:val="21"/>
          <w:rPrChange w:id="158" w:author="Preston Watts" w:date="2020-12-01T13:10:00Z">
            <w:rPr>
              <w:rFonts w:ascii="Cambria" w:hAnsi="Cambria"/>
              <w:bCs/>
              <w:color w:val="000000"/>
              <w:sz w:val="21"/>
              <w:szCs w:val="21"/>
            </w:rPr>
          </w:rPrChange>
        </w:rPr>
        <w:t xml:space="preserve"> </w:t>
      </w:r>
      <w:r w:rsidR="00A0652C" w:rsidRPr="00402682">
        <w:rPr>
          <w:bCs/>
          <w:color w:val="000000"/>
          <w:sz w:val="21"/>
          <w:szCs w:val="21"/>
          <w:rPrChange w:id="159" w:author="Preston Watts" w:date="2020-12-01T13:10:00Z">
            <w:rPr>
              <w:rFonts w:ascii="Cambria" w:hAnsi="Cambria"/>
              <w:bCs/>
              <w:color w:val="000000"/>
              <w:sz w:val="21"/>
              <w:szCs w:val="21"/>
            </w:rPr>
          </w:rPrChange>
        </w:rPr>
        <w:t>visualizations</w:t>
      </w:r>
      <w:r w:rsidR="00B94559" w:rsidRPr="00402682">
        <w:rPr>
          <w:bCs/>
          <w:color w:val="000000"/>
          <w:sz w:val="21"/>
          <w:szCs w:val="21"/>
          <w:rPrChange w:id="160" w:author="Preston Watts" w:date="2020-12-01T13:10:00Z">
            <w:rPr>
              <w:rFonts w:ascii="Cambria" w:hAnsi="Cambria"/>
              <w:bCs/>
              <w:color w:val="000000"/>
              <w:sz w:val="21"/>
              <w:szCs w:val="21"/>
            </w:rPr>
          </w:rPrChange>
        </w:rPr>
        <w:t xml:space="preserve"> </w:t>
      </w:r>
      <w:r w:rsidR="00DC5A1E" w:rsidRPr="00402682">
        <w:rPr>
          <w:bCs/>
          <w:color w:val="000000"/>
          <w:sz w:val="21"/>
          <w:szCs w:val="21"/>
          <w:rPrChange w:id="161" w:author="Preston Watts" w:date="2020-12-01T13:10:00Z">
            <w:rPr>
              <w:rFonts w:ascii="Cambria" w:hAnsi="Cambria"/>
              <w:bCs/>
              <w:color w:val="000000"/>
              <w:sz w:val="21"/>
              <w:szCs w:val="21"/>
            </w:rPr>
          </w:rPrChange>
        </w:rPr>
        <w:t xml:space="preserve">showing </w:t>
      </w:r>
      <w:r w:rsidR="001376D7" w:rsidRPr="00402682">
        <w:rPr>
          <w:bCs/>
          <w:color w:val="000000"/>
          <w:sz w:val="21"/>
          <w:szCs w:val="21"/>
          <w:rPrChange w:id="162" w:author="Preston Watts" w:date="2020-12-01T13:10:00Z">
            <w:rPr>
              <w:rFonts w:ascii="Cambria" w:hAnsi="Cambria"/>
              <w:bCs/>
              <w:color w:val="000000"/>
              <w:sz w:val="21"/>
              <w:szCs w:val="21"/>
            </w:rPr>
          </w:rPrChange>
        </w:rPr>
        <w:t>the impact on</w:t>
      </w:r>
      <w:r w:rsidR="000F54C4" w:rsidRPr="00402682">
        <w:rPr>
          <w:bCs/>
          <w:color w:val="000000"/>
          <w:sz w:val="21"/>
          <w:szCs w:val="21"/>
          <w:rPrChange w:id="163" w:author="Preston Watts" w:date="2020-12-01T13:10:00Z">
            <w:rPr>
              <w:rFonts w:ascii="Cambria" w:hAnsi="Cambria"/>
              <w:bCs/>
              <w:color w:val="000000"/>
              <w:sz w:val="21"/>
              <w:szCs w:val="21"/>
            </w:rPr>
          </w:rPrChange>
        </w:rPr>
        <w:t xml:space="preserve"> state</w:t>
      </w:r>
      <w:r w:rsidR="001376D7" w:rsidRPr="00402682">
        <w:rPr>
          <w:bCs/>
          <w:color w:val="000000"/>
          <w:sz w:val="21"/>
          <w:szCs w:val="21"/>
          <w:rPrChange w:id="164" w:author="Preston Watts" w:date="2020-12-01T13:10:00Z">
            <w:rPr>
              <w:rFonts w:ascii="Cambria" w:hAnsi="Cambria"/>
              <w:bCs/>
              <w:color w:val="000000"/>
              <w:sz w:val="21"/>
              <w:szCs w:val="21"/>
            </w:rPr>
          </w:rPrChange>
        </w:rPr>
        <w:t xml:space="preserve"> revenues </w:t>
      </w:r>
      <w:r w:rsidR="00F16321" w:rsidRPr="00402682">
        <w:rPr>
          <w:bCs/>
          <w:color w:val="000000"/>
          <w:sz w:val="21"/>
          <w:szCs w:val="21"/>
          <w:rPrChange w:id="165" w:author="Preston Watts" w:date="2020-12-01T13:10:00Z">
            <w:rPr>
              <w:rFonts w:ascii="Cambria" w:hAnsi="Cambria"/>
              <w:bCs/>
              <w:color w:val="000000"/>
              <w:sz w:val="21"/>
              <w:szCs w:val="21"/>
            </w:rPr>
          </w:rPrChange>
        </w:rPr>
        <w:t>if</w:t>
      </w:r>
      <w:r w:rsidR="001376D7" w:rsidRPr="00402682">
        <w:rPr>
          <w:bCs/>
          <w:color w:val="000000"/>
          <w:sz w:val="21"/>
          <w:szCs w:val="21"/>
          <w:rPrChange w:id="166" w:author="Preston Watts" w:date="2020-12-01T13:10:00Z">
            <w:rPr>
              <w:rFonts w:ascii="Cambria" w:hAnsi="Cambria"/>
              <w:bCs/>
              <w:color w:val="000000"/>
              <w:sz w:val="21"/>
              <w:szCs w:val="21"/>
            </w:rPr>
          </w:rPrChange>
        </w:rPr>
        <w:t xml:space="preserve"> </w:t>
      </w:r>
      <w:del w:id="167" w:author="Preston Watts" w:date="2020-11-18T14:20:00Z">
        <w:r w:rsidR="001376D7" w:rsidRPr="00402682" w:rsidDel="007E705B">
          <w:rPr>
            <w:bCs/>
            <w:color w:val="000000"/>
            <w:sz w:val="21"/>
            <w:szCs w:val="21"/>
            <w:rPrChange w:id="168" w:author="Preston Watts" w:date="2020-12-01T13:10:00Z">
              <w:rPr>
                <w:rFonts w:ascii="Cambria" w:hAnsi="Cambria"/>
                <w:bCs/>
                <w:color w:val="000000"/>
                <w:sz w:val="21"/>
                <w:szCs w:val="21"/>
              </w:rPr>
            </w:rPrChange>
          </w:rPr>
          <w:delText xml:space="preserve">tax legislation </w:delText>
        </w:r>
        <w:r w:rsidR="000F54C4" w:rsidRPr="00402682" w:rsidDel="007E705B">
          <w:rPr>
            <w:bCs/>
            <w:color w:val="000000"/>
            <w:sz w:val="21"/>
            <w:szCs w:val="21"/>
            <w:rPrChange w:id="169" w:author="Preston Watts" w:date="2020-12-01T13:10:00Z">
              <w:rPr>
                <w:rFonts w:ascii="Cambria" w:hAnsi="Cambria"/>
                <w:bCs/>
                <w:color w:val="000000"/>
                <w:sz w:val="21"/>
                <w:szCs w:val="21"/>
              </w:rPr>
            </w:rPrChange>
          </w:rPr>
          <w:delText>had been</w:delText>
        </w:r>
        <w:r w:rsidR="001376D7" w:rsidRPr="00402682" w:rsidDel="007E705B">
          <w:rPr>
            <w:bCs/>
            <w:color w:val="000000"/>
            <w:sz w:val="21"/>
            <w:szCs w:val="21"/>
            <w:rPrChange w:id="170" w:author="Preston Watts" w:date="2020-12-01T13:10:00Z">
              <w:rPr>
                <w:rFonts w:ascii="Cambria" w:hAnsi="Cambria"/>
                <w:bCs/>
                <w:color w:val="000000"/>
                <w:sz w:val="21"/>
                <w:szCs w:val="21"/>
              </w:rPr>
            </w:rPrChange>
          </w:rPr>
          <w:delText xml:space="preserve"> passed </w:delText>
        </w:r>
        <w:commentRangeStart w:id="171"/>
        <w:r w:rsidR="002B44A7" w:rsidRPr="00402682" w:rsidDel="007E705B">
          <w:rPr>
            <w:bCs/>
            <w:color w:val="000000"/>
            <w:sz w:val="21"/>
            <w:szCs w:val="21"/>
            <w:rPrChange w:id="172" w:author="Preston Watts" w:date="2020-12-01T13:10:00Z">
              <w:rPr>
                <w:rFonts w:ascii="Cambria" w:hAnsi="Cambria"/>
                <w:bCs/>
                <w:color w:val="000000"/>
                <w:sz w:val="21"/>
                <w:szCs w:val="21"/>
              </w:rPr>
            </w:rPrChange>
          </w:rPr>
          <w:delText>earlier</w:delText>
        </w:r>
        <w:commentRangeEnd w:id="171"/>
        <w:r w:rsidR="002B44A7" w:rsidRPr="00402682" w:rsidDel="007E705B">
          <w:rPr>
            <w:rStyle w:val="CommentReference"/>
          </w:rPr>
          <w:commentReference w:id="171"/>
        </w:r>
      </w:del>
      <w:ins w:id="173" w:author="Preston Watts" w:date="2020-11-18T14:20:00Z">
        <w:r w:rsidR="007E705B" w:rsidRPr="00402682">
          <w:rPr>
            <w:bCs/>
            <w:color w:val="000000"/>
            <w:sz w:val="21"/>
            <w:szCs w:val="21"/>
            <w:rPrChange w:id="174" w:author="Preston Watts" w:date="2020-12-01T13:10:00Z">
              <w:rPr>
                <w:rFonts w:ascii="Cambria" w:hAnsi="Cambria"/>
                <w:bCs/>
                <w:color w:val="000000"/>
                <w:sz w:val="21"/>
                <w:szCs w:val="21"/>
              </w:rPr>
            </w:rPrChange>
          </w:rPr>
          <w:t>congress had passed tax legislation earlier</w:t>
        </w:r>
      </w:ins>
    </w:p>
    <w:p w14:paraId="474C0C56" w14:textId="16A1AA43" w:rsidR="005800ED" w:rsidRPr="00402682" w:rsidRDefault="005800ED">
      <w:pPr>
        <w:numPr>
          <w:ilvl w:val="0"/>
          <w:numId w:val="1"/>
        </w:numPr>
        <w:spacing w:line="206" w:lineRule="auto"/>
        <w:ind w:left="273" w:hanging="187"/>
        <w:rPr>
          <w:bCs/>
          <w:color w:val="000000"/>
          <w:sz w:val="21"/>
          <w:szCs w:val="21"/>
          <w:rPrChange w:id="175" w:author="Preston Watts" w:date="2020-12-01T13:10:00Z">
            <w:rPr>
              <w:rFonts w:ascii="Cambria" w:hAnsi="Cambria"/>
              <w:bCs/>
              <w:color w:val="000000"/>
              <w:sz w:val="21"/>
              <w:szCs w:val="21"/>
            </w:rPr>
          </w:rPrChange>
        </w:rPr>
      </w:pPr>
      <w:r w:rsidRPr="00402682">
        <w:rPr>
          <w:bCs/>
          <w:color w:val="000000"/>
          <w:sz w:val="21"/>
          <w:szCs w:val="21"/>
          <w:rPrChange w:id="176" w:author="Preston Watts" w:date="2020-12-01T13:10:00Z">
            <w:rPr>
              <w:rFonts w:ascii="Cambria" w:hAnsi="Cambria"/>
              <w:bCs/>
              <w:color w:val="000000"/>
              <w:sz w:val="21"/>
              <w:szCs w:val="21"/>
            </w:rPr>
          </w:rPrChange>
        </w:rPr>
        <w:t>Mapped leasing activity in the Gulf of Mexico using ArcMap GIS software</w:t>
      </w:r>
      <w:r w:rsidR="007644E3" w:rsidRPr="00402682">
        <w:rPr>
          <w:bCs/>
          <w:color w:val="000000"/>
          <w:sz w:val="21"/>
          <w:szCs w:val="21"/>
          <w:rPrChange w:id="177" w:author="Preston Watts" w:date="2020-12-01T13:10:00Z">
            <w:rPr>
              <w:rFonts w:ascii="Cambria" w:hAnsi="Cambria"/>
              <w:bCs/>
              <w:color w:val="000000"/>
              <w:sz w:val="21"/>
              <w:szCs w:val="21"/>
            </w:rPr>
          </w:rPrChange>
        </w:rPr>
        <w:t xml:space="preserve"> to visualize and understand </w:t>
      </w:r>
      <w:r w:rsidR="003C720D" w:rsidRPr="00402682">
        <w:rPr>
          <w:bCs/>
          <w:color w:val="000000"/>
          <w:sz w:val="21"/>
          <w:szCs w:val="21"/>
          <w:rPrChange w:id="178" w:author="Preston Watts" w:date="2020-12-01T13:10:00Z">
            <w:rPr>
              <w:rFonts w:ascii="Cambria" w:hAnsi="Cambria"/>
              <w:bCs/>
              <w:color w:val="000000"/>
              <w:sz w:val="21"/>
              <w:szCs w:val="21"/>
            </w:rPr>
          </w:rPrChange>
        </w:rPr>
        <w:t xml:space="preserve">ramifications of oil and gas extraction off the gulf coast and </w:t>
      </w:r>
      <w:r w:rsidR="00E558D6" w:rsidRPr="00402682">
        <w:rPr>
          <w:bCs/>
          <w:color w:val="000000"/>
          <w:sz w:val="21"/>
          <w:szCs w:val="21"/>
          <w:rPrChange w:id="179" w:author="Preston Watts" w:date="2020-12-01T13:10:00Z">
            <w:rPr>
              <w:rFonts w:ascii="Cambria" w:hAnsi="Cambria"/>
              <w:bCs/>
              <w:color w:val="000000"/>
              <w:sz w:val="21"/>
              <w:szCs w:val="21"/>
            </w:rPr>
          </w:rPrChange>
        </w:rPr>
        <w:t>to c</w:t>
      </w:r>
      <w:r w:rsidR="003C720D" w:rsidRPr="00402682">
        <w:rPr>
          <w:bCs/>
          <w:color w:val="000000"/>
          <w:sz w:val="21"/>
          <w:szCs w:val="21"/>
          <w:rPrChange w:id="180" w:author="Preston Watts" w:date="2020-12-01T13:10:00Z">
            <w:rPr>
              <w:rFonts w:ascii="Cambria" w:hAnsi="Cambria"/>
              <w:bCs/>
              <w:color w:val="000000"/>
              <w:sz w:val="21"/>
              <w:szCs w:val="21"/>
            </w:rPr>
          </w:rPrChange>
        </w:rPr>
        <w:t xml:space="preserve">onvey the information to </w:t>
      </w:r>
      <w:r w:rsidR="00E558D6" w:rsidRPr="00402682">
        <w:rPr>
          <w:bCs/>
          <w:color w:val="000000"/>
          <w:sz w:val="21"/>
          <w:szCs w:val="21"/>
          <w:rPrChange w:id="181" w:author="Preston Watts" w:date="2020-12-01T13:10:00Z">
            <w:rPr>
              <w:rFonts w:ascii="Cambria" w:hAnsi="Cambria"/>
              <w:bCs/>
              <w:color w:val="000000"/>
              <w:sz w:val="21"/>
              <w:szCs w:val="21"/>
            </w:rPr>
          </w:rPrChange>
        </w:rPr>
        <w:t>c</w:t>
      </w:r>
      <w:r w:rsidR="003C720D" w:rsidRPr="00402682">
        <w:rPr>
          <w:bCs/>
          <w:color w:val="000000"/>
          <w:sz w:val="21"/>
          <w:szCs w:val="21"/>
          <w:rPrChange w:id="182" w:author="Preston Watts" w:date="2020-12-01T13:10:00Z">
            <w:rPr>
              <w:rFonts w:ascii="Cambria" w:hAnsi="Cambria"/>
              <w:bCs/>
              <w:color w:val="000000"/>
              <w:sz w:val="21"/>
              <w:szCs w:val="21"/>
            </w:rPr>
          </w:rPrChange>
        </w:rPr>
        <w:t>lients</w:t>
      </w:r>
    </w:p>
    <w:p w14:paraId="579CFC91" w14:textId="7AD0A77C" w:rsidR="005800ED" w:rsidRPr="00402682" w:rsidRDefault="005800ED">
      <w:pPr>
        <w:numPr>
          <w:ilvl w:val="0"/>
          <w:numId w:val="1"/>
        </w:numPr>
        <w:spacing w:line="206" w:lineRule="auto"/>
        <w:ind w:left="273" w:hanging="187"/>
        <w:rPr>
          <w:b/>
          <w:bCs/>
          <w:color w:val="000000"/>
          <w:sz w:val="21"/>
          <w:szCs w:val="21"/>
          <w:rPrChange w:id="183" w:author="Preston Watts" w:date="2020-12-01T13:10:00Z">
            <w:rPr>
              <w:rFonts w:ascii="Cambria" w:hAnsi="Cambria"/>
              <w:b/>
              <w:bCs/>
              <w:color w:val="000000"/>
              <w:sz w:val="21"/>
              <w:szCs w:val="21"/>
            </w:rPr>
          </w:rPrChange>
        </w:rPr>
      </w:pPr>
      <w:r w:rsidRPr="00402682">
        <w:rPr>
          <w:bCs/>
          <w:color w:val="000000"/>
          <w:sz w:val="21"/>
          <w:szCs w:val="21"/>
          <w:rPrChange w:id="184" w:author="Preston Watts" w:date="2020-12-01T13:10:00Z">
            <w:rPr>
              <w:rFonts w:ascii="Cambria" w:hAnsi="Cambria"/>
              <w:bCs/>
              <w:color w:val="000000"/>
              <w:sz w:val="21"/>
              <w:szCs w:val="21"/>
            </w:rPr>
          </w:rPrChange>
        </w:rPr>
        <w:t>Analyzed macroeconomic trends and aided in generating the Louisiana unemployment forecast</w:t>
      </w:r>
      <w:r w:rsidR="00D82C00" w:rsidRPr="00402682">
        <w:rPr>
          <w:bCs/>
          <w:color w:val="000000"/>
          <w:sz w:val="21"/>
          <w:szCs w:val="21"/>
          <w:rPrChange w:id="185" w:author="Preston Watts" w:date="2020-12-01T13:10:00Z">
            <w:rPr>
              <w:rFonts w:ascii="Cambria" w:hAnsi="Cambria"/>
              <w:bCs/>
              <w:color w:val="000000"/>
              <w:sz w:val="21"/>
              <w:szCs w:val="21"/>
            </w:rPr>
          </w:rPrChange>
        </w:rPr>
        <w:t xml:space="preserve"> </w:t>
      </w:r>
      <w:r w:rsidR="00C73BB6" w:rsidRPr="00402682">
        <w:rPr>
          <w:bCs/>
          <w:color w:val="000000"/>
          <w:sz w:val="21"/>
          <w:szCs w:val="21"/>
          <w:rPrChange w:id="186" w:author="Preston Watts" w:date="2020-12-01T13:10:00Z">
            <w:rPr>
              <w:rFonts w:ascii="Cambria" w:hAnsi="Cambria"/>
              <w:bCs/>
              <w:color w:val="000000"/>
              <w:sz w:val="21"/>
              <w:szCs w:val="21"/>
            </w:rPr>
          </w:rPrChange>
        </w:rPr>
        <w:t xml:space="preserve">based upon </w:t>
      </w:r>
      <w:r w:rsidR="00BF575F" w:rsidRPr="00402682">
        <w:rPr>
          <w:bCs/>
          <w:color w:val="000000"/>
          <w:sz w:val="21"/>
          <w:szCs w:val="21"/>
          <w:rPrChange w:id="187" w:author="Preston Watts" w:date="2020-12-01T13:10:00Z">
            <w:rPr>
              <w:rFonts w:ascii="Cambria" w:hAnsi="Cambria"/>
              <w:bCs/>
              <w:color w:val="000000"/>
              <w:sz w:val="21"/>
              <w:szCs w:val="21"/>
            </w:rPr>
          </w:rPrChange>
        </w:rPr>
        <w:t>multiple</w:t>
      </w:r>
      <w:r w:rsidR="00C73BB6" w:rsidRPr="00402682">
        <w:rPr>
          <w:bCs/>
          <w:color w:val="000000"/>
          <w:sz w:val="21"/>
          <w:szCs w:val="21"/>
          <w:rPrChange w:id="188" w:author="Preston Watts" w:date="2020-12-01T13:10:00Z">
            <w:rPr>
              <w:rFonts w:ascii="Cambria" w:hAnsi="Cambria"/>
              <w:bCs/>
              <w:color w:val="000000"/>
              <w:sz w:val="21"/>
              <w:szCs w:val="21"/>
            </w:rPr>
          </w:rPrChange>
        </w:rPr>
        <w:t xml:space="preserve"> </w:t>
      </w:r>
      <w:r w:rsidR="007F1DA5" w:rsidRPr="00402682">
        <w:rPr>
          <w:bCs/>
          <w:color w:val="000000"/>
          <w:sz w:val="21"/>
          <w:szCs w:val="21"/>
          <w:rPrChange w:id="189" w:author="Preston Watts" w:date="2020-12-01T13:10:00Z">
            <w:rPr>
              <w:rFonts w:ascii="Cambria" w:hAnsi="Cambria"/>
              <w:bCs/>
              <w:color w:val="000000"/>
              <w:sz w:val="21"/>
              <w:szCs w:val="21"/>
            </w:rPr>
          </w:rPrChange>
        </w:rPr>
        <w:t>considerations</w:t>
      </w:r>
      <w:r w:rsidR="002B44A7" w:rsidRPr="00402682">
        <w:rPr>
          <w:bCs/>
          <w:color w:val="000000"/>
          <w:sz w:val="21"/>
          <w:szCs w:val="21"/>
          <w:rPrChange w:id="190" w:author="Preston Watts" w:date="2020-12-01T13:10:00Z">
            <w:rPr>
              <w:rFonts w:ascii="Cambria" w:hAnsi="Cambria"/>
              <w:bCs/>
              <w:color w:val="000000"/>
              <w:sz w:val="21"/>
              <w:szCs w:val="21"/>
            </w:rPr>
          </w:rPrChange>
        </w:rPr>
        <w:t>,</w:t>
      </w:r>
      <w:r w:rsidR="007F1DA5" w:rsidRPr="00402682">
        <w:rPr>
          <w:bCs/>
          <w:color w:val="000000"/>
          <w:sz w:val="21"/>
          <w:szCs w:val="21"/>
          <w:rPrChange w:id="191" w:author="Preston Watts" w:date="2020-12-01T13:10:00Z">
            <w:rPr>
              <w:rFonts w:ascii="Cambria" w:hAnsi="Cambria"/>
              <w:bCs/>
              <w:color w:val="000000"/>
              <w:sz w:val="21"/>
              <w:szCs w:val="21"/>
            </w:rPr>
          </w:rPrChange>
        </w:rPr>
        <w:t xml:space="preserve"> including </w:t>
      </w:r>
      <w:r w:rsidR="00824785" w:rsidRPr="00402682">
        <w:rPr>
          <w:bCs/>
          <w:color w:val="000000"/>
          <w:sz w:val="21"/>
          <w:szCs w:val="21"/>
          <w:rPrChange w:id="192" w:author="Preston Watts" w:date="2020-12-01T13:10:00Z">
            <w:rPr>
              <w:rFonts w:ascii="Cambria" w:hAnsi="Cambria"/>
              <w:bCs/>
              <w:color w:val="000000"/>
              <w:sz w:val="21"/>
              <w:szCs w:val="21"/>
            </w:rPr>
          </w:rPrChange>
        </w:rPr>
        <w:t>hypothetical downward pressure</w:t>
      </w:r>
      <w:r w:rsidR="00CB4E26" w:rsidRPr="00402682">
        <w:rPr>
          <w:bCs/>
          <w:color w:val="000000"/>
          <w:sz w:val="21"/>
          <w:szCs w:val="21"/>
          <w:rPrChange w:id="193" w:author="Preston Watts" w:date="2020-12-01T13:10:00Z">
            <w:rPr>
              <w:rFonts w:ascii="Cambria" w:hAnsi="Cambria"/>
              <w:bCs/>
              <w:color w:val="000000"/>
              <w:sz w:val="21"/>
              <w:szCs w:val="21"/>
            </w:rPr>
          </w:rPrChange>
        </w:rPr>
        <w:t>s</w:t>
      </w:r>
      <w:r w:rsidR="00824785" w:rsidRPr="00402682">
        <w:rPr>
          <w:bCs/>
          <w:color w:val="000000"/>
          <w:sz w:val="21"/>
          <w:szCs w:val="21"/>
          <w:rPrChange w:id="194" w:author="Preston Watts" w:date="2020-12-01T13:10:00Z">
            <w:rPr>
              <w:rFonts w:ascii="Cambria" w:hAnsi="Cambria"/>
              <w:bCs/>
              <w:color w:val="000000"/>
              <w:sz w:val="21"/>
              <w:szCs w:val="21"/>
            </w:rPr>
          </w:rPrChange>
        </w:rPr>
        <w:t xml:space="preserve"> </w:t>
      </w:r>
      <w:commentRangeStart w:id="195"/>
      <w:r w:rsidR="003F5213" w:rsidRPr="00402682">
        <w:rPr>
          <w:bCs/>
          <w:color w:val="000000"/>
          <w:sz w:val="21"/>
          <w:szCs w:val="21"/>
          <w:rPrChange w:id="196" w:author="Preston Watts" w:date="2020-12-01T13:10:00Z">
            <w:rPr>
              <w:rFonts w:ascii="Cambria" w:hAnsi="Cambria"/>
              <w:bCs/>
              <w:color w:val="000000"/>
              <w:sz w:val="21"/>
              <w:szCs w:val="21"/>
            </w:rPr>
          </w:rPrChange>
        </w:rPr>
        <w:t>such as</w:t>
      </w:r>
      <w:r w:rsidR="002F78A3" w:rsidRPr="00402682">
        <w:rPr>
          <w:bCs/>
          <w:color w:val="000000"/>
          <w:sz w:val="21"/>
          <w:szCs w:val="21"/>
          <w:rPrChange w:id="197" w:author="Preston Watts" w:date="2020-12-01T13:10:00Z">
            <w:rPr>
              <w:rFonts w:ascii="Cambria" w:hAnsi="Cambria"/>
              <w:bCs/>
              <w:color w:val="000000"/>
              <w:sz w:val="21"/>
              <w:szCs w:val="21"/>
            </w:rPr>
          </w:rPrChange>
        </w:rPr>
        <w:t xml:space="preserve"> </w:t>
      </w:r>
      <w:r w:rsidR="009349B6" w:rsidRPr="00402682">
        <w:rPr>
          <w:bCs/>
          <w:color w:val="000000"/>
          <w:sz w:val="21"/>
          <w:szCs w:val="21"/>
          <w:rPrChange w:id="198" w:author="Preston Watts" w:date="2020-12-01T13:10:00Z">
            <w:rPr>
              <w:rFonts w:ascii="Cambria" w:hAnsi="Cambria"/>
              <w:bCs/>
              <w:color w:val="000000"/>
              <w:sz w:val="21"/>
              <w:szCs w:val="21"/>
            </w:rPr>
          </w:rPrChange>
        </w:rPr>
        <w:t>its</w:t>
      </w:r>
      <w:r w:rsidR="002F78A3" w:rsidRPr="00402682">
        <w:rPr>
          <w:bCs/>
          <w:color w:val="000000"/>
          <w:sz w:val="21"/>
          <w:szCs w:val="21"/>
          <w:rPrChange w:id="199" w:author="Preston Watts" w:date="2020-12-01T13:10:00Z">
            <w:rPr>
              <w:rFonts w:ascii="Cambria" w:hAnsi="Cambria"/>
              <w:bCs/>
              <w:color w:val="000000"/>
              <w:sz w:val="21"/>
              <w:szCs w:val="21"/>
            </w:rPr>
          </w:rPrChange>
        </w:rPr>
        <w:t xml:space="preserve"> diminished dependence on energy</w:t>
      </w:r>
      <w:r w:rsidR="003F5213" w:rsidRPr="00402682">
        <w:rPr>
          <w:bCs/>
          <w:color w:val="000000"/>
          <w:sz w:val="21"/>
          <w:szCs w:val="21"/>
          <w:rPrChange w:id="200" w:author="Preston Watts" w:date="2020-12-01T13:10:00Z">
            <w:rPr>
              <w:rFonts w:ascii="Cambria" w:hAnsi="Cambria"/>
              <w:bCs/>
              <w:color w:val="000000"/>
              <w:sz w:val="21"/>
              <w:szCs w:val="21"/>
            </w:rPr>
          </w:rPrChange>
        </w:rPr>
        <w:t xml:space="preserve"> or the </w:t>
      </w:r>
      <w:r w:rsidR="00024D8B" w:rsidRPr="00402682">
        <w:rPr>
          <w:bCs/>
          <w:color w:val="000000"/>
          <w:sz w:val="21"/>
          <w:szCs w:val="21"/>
          <w:rPrChange w:id="201" w:author="Preston Watts" w:date="2020-12-01T13:10:00Z">
            <w:rPr>
              <w:rFonts w:ascii="Cambria" w:hAnsi="Cambria"/>
              <w:bCs/>
              <w:color w:val="000000"/>
              <w:sz w:val="21"/>
              <w:szCs w:val="21"/>
            </w:rPr>
          </w:rPrChange>
        </w:rPr>
        <w:t>growing gig economy</w:t>
      </w:r>
      <w:commentRangeEnd w:id="195"/>
      <w:r w:rsidR="00335925" w:rsidRPr="00402682">
        <w:rPr>
          <w:rStyle w:val="CommentReference"/>
          <w:sz w:val="21"/>
          <w:szCs w:val="21"/>
        </w:rPr>
        <w:commentReference w:id="195"/>
      </w:r>
    </w:p>
    <w:p w14:paraId="3C922FE0" w14:textId="77777777" w:rsidR="005800ED" w:rsidRPr="00402682" w:rsidRDefault="005800ED">
      <w:pPr>
        <w:spacing w:line="206" w:lineRule="auto"/>
        <w:ind w:left="86"/>
        <w:rPr>
          <w:b/>
          <w:bCs/>
          <w:color w:val="000000"/>
          <w:sz w:val="10"/>
          <w:szCs w:val="10"/>
          <w:rPrChange w:id="202" w:author="Preston Watts" w:date="2020-12-01T13:10:00Z">
            <w:rPr>
              <w:rFonts w:ascii="Cambria" w:hAnsi="Cambria"/>
              <w:b/>
              <w:bCs/>
              <w:color w:val="000000"/>
              <w:sz w:val="10"/>
              <w:szCs w:val="10"/>
            </w:rPr>
          </w:rPrChange>
        </w:rPr>
      </w:pPr>
    </w:p>
    <w:p w14:paraId="6B705419" w14:textId="1085BECF" w:rsidR="005800ED" w:rsidRPr="00402682" w:rsidRDefault="008E0D45">
      <w:pPr>
        <w:tabs>
          <w:tab w:val="left" w:pos="5846"/>
          <w:tab w:val="left" w:pos="6429"/>
          <w:tab w:val="left" w:pos="6926"/>
          <w:tab w:val="left" w:pos="7423"/>
          <w:tab w:val="left" w:pos="9960"/>
          <w:tab w:val="right" w:pos="10530"/>
        </w:tabs>
        <w:autoSpaceDE w:val="0"/>
        <w:autoSpaceDN w:val="0"/>
        <w:adjustRightInd w:val="0"/>
        <w:spacing w:line="190" w:lineRule="auto"/>
        <w:outlineLvl w:val="0"/>
        <w:rPr>
          <w:bCs/>
          <w:i/>
          <w:color w:val="000000"/>
          <w:sz w:val="21"/>
          <w:szCs w:val="21"/>
          <w:rPrChange w:id="203" w:author="Preston Watts" w:date="2020-12-01T13:10:00Z">
            <w:rPr>
              <w:rFonts w:ascii="Cambria" w:hAnsi="Cambria"/>
              <w:bCs/>
              <w:i/>
              <w:color w:val="000000"/>
              <w:sz w:val="21"/>
              <w:szCs w:val="21"/>
            </w:rPr>
          </w:rPrChange>
        </w:rPr>
      </w:pPr>
      <w:r w:rsidRPr="00402682">
        <w:rPr>
          <w:bCs/>
          <w:i/>
          <w:color w:val="000000"/>
          <w:sz w:val="21"/>
          <w:szCs w:val="21"/>
          <w:rPrChange w:id="204" w:author="Preston Watts" w:date="2020-12-01T13:10:00Z">
            <w:rPr>
              <w:rFonts w:ascii="Cambria" w:hAnsi="Cambria"/>
              <w:bCs/>
              <w:i/>
              <w:color w:val="000000"/>
              <w:sz w:val="21"/>
              <w:szCs w:val="21"/>
            </w:rPr>
          </w:rPrChange>
        </w:rPr>
        <w:t>Student Worker</w:t>
      </w:r>
      <w:r w:rsidR="005800ED" w:rsidRPr="00402682">
        <w:rPr>
          <w:bCs/>
          <w:color w:val="000000"/>
          <w:sz w:val="21"/>
          <w:szCs w:val="21"/>
          <w:rPrChange w:id="205" w:author="Preston Watts" w:date="2020-12-01T13:10:00Z">
            <w:rPr>
              <w:rFonts w:ascii="Cambria" w:hAnsi="Cambria"/>
              <w:bCs/>
              <w:color w:val="000000"/>
              <w:sz w:val="21"/>
              <w:szCs w:val="21"/>
            </w:rPr>
          </w:rPrChange>
        </w:rPr>
        <w:tab/>
      </w:r>
      <w:r w:rsidR="005800ED" w:rsidRPr="00402682">
        <w:rPr>
          <w:bCs/>
          <w:color w:val="000000"/>
          <w:sz w:val="21"/>
          <w:szCs w:val="21"/>
          <w:rPrChange w:id="206" w:author="Preston Watts" w:date="2020-12-01T13:10:00Z">
            <w:rPr>
              <w:rFonts w:ascii="Cambria" w:hAnsi="Cambria"/>
              <w:bCs/>
              <w:color w:val="000000"/>
              <w:sz w:val="21"/>
              <w:szCs w:val="21"/>
            </w:rPr>
          </w:rPrChange>
        </w:rPr>
        <w:tab/>
      </w:r>
      <w:r w:rsidR="005800ED" w:rsidRPr="00402682">
        <w:rPr>
          <w:bCs/>
          <w:color w:val="000000"/>
          <w:sz w:val="21"/>
          <w:szCs w:val="21"/>
          <w:rPrChange w:id="207" w:author="Preston Watts" w:date="2020-12-01T13:10:00Z">
            <w:rPr>
              <w:rFonts w:ascii="Cambria" w:hAnsi="Cambria"/>
              <w:bCs/>
              <w:color w:val="000000"/>
              <w:sz w:val="21"/>
              <w:szCs w:val="21"/>
            </w:rPr>
          </w:rPrChange>
        </w:rPr>
        <w:tab/>
      </w:r>
      <w:r w:rsidR="005800ED" w:rsidRPr="00402682">
        <w:rPr>
          <w:bCs/>
          <w:color w:val="000000"/>
          <w:sz w:val="21"/>
          <w:szCs w:val="21"/>
          <w:rPrChange w:id="208" w:author="Preston Watts" w:date="2020-12-01T13:10:00Z">
            <w:rPr>
              <w:rFonts w:ascii="Cambria" w:hAnsi="Cambria"/>
              <w:bCs/>
              <w:color w:val="000000"/>
              <w:sz w:val="21"/>
              <w:szCs w:val="21"/>
            </w:rPr>
          </w:rPrChange>
        </w:rPr>
        <w:tab/>
        <w:t xml:space="preserve">         </w:t>
      </w:r>
      <w:r w:rsidR="00231DB5" w:rsidRPr="00402682">
        <w:rPr>
          <w:bCs/>
          <w:color w:val="000000"/>
          <w:sz w:val="21"/>
          <w:szCs w:val="21"/>
          <w:rPrChange w:id="209" w:author="Preston Watts" w:date="2020-12-01T13:10:00Z">
            <w:rPr>
              <w:rFonts w:ascii="Cambria" w:hAnsi="Cambria"/>
              <w:bCs/>
              <w:color w:val="000000"/>
              <w:sz w:val="21"/>
              <w:szCs w:val="21"/>
            </w:rPr>
          </w:rPrChange>
        </w:rPr>
        <w:t xml:space="preserve">    </w:t>
      </w:r>
      <w:ins w:id="210" w:author="Preston Watts" w:date="2020-12-01T13:11:00Z">
        <w:r w:rsidR="00402682">
          <w:rPr>
            <w:bCs/>
            <w:color w:val="000000"/>
            <w:sz w:val="21"/>
            <w:szCs w:val="21"/>
          </w:rPr>
          <w:t xml:space="preserve"> </w:t>
        </w:r>
      </w:ins>
      <w:del w:id="211" w:author="Preston Watts" w:date="2020-12-01T13:10:00Z">
        <w:r w:rsidR="00231DB5" w:rsidRPr="00402682" w:rsidDel="00402682">
          <w:rPr>
            <w:bCs/>
            <w:color w:val="000000"/>
            <w:sz w:val="21"/>
            <w:szCs w:val="21"/>
            <w:rPrChange w:id="212" w:author="Preston Watts" w:date="2020-12-01T13:10:00Z">
              <w:rPr>
                <w:rFonts w:ascii="Cambria" w:hAnsi="Cambria"/>
                <w:bCs/>
                <w:color w:val="000000"/>
                <w:sz w:val="21"/>
                <w:szCs w:val="21"/>
              </w:rPr>
            </w:rPrChange>
          </w:rPr>
          <w:delText xml:space="preserve">  </w:delText>
        </w:r>
      </w:del>
      <w:r w:rsidR="00231DB5" w:rsidRPr="00402682">
        <w:rPr>
          <w:bCs/>
          <w:color w:val="000000"/>
          <w:sz w:val="21"/>
          <w:szCs w:val="21"/>
          <w:rPrChange w:id="213" w:author="Preston Watts" w:date="2020-12-01T13:10:00Z">
            <w:rPr>
              <w:rFonts w:ascii="Cambria" w:hAnsi="Cambria"/>
              <w:bCs/>
              <w:color w:val="000000"/>
              <w:sz w:val="21"/>
              <w:szCs w:val="21"/>
            </w:rPr>
          </w:rPrChange>
        </w:rPr>
        <w:t xml:space="preserve"> </w:t>
      </w:r>
      <w:r w:rsidR="005800ED" w:rsidRPr="00402682">
        <w:rPr>
          <w:bCs/>
          <w:color w:val="000000"/>
          <w:sz w:val="21"/>
          <w:szCs w:val="21"/>
          <w:rPrChange w:id="214" w:author="Preston Watts" w:date="2020-12-01T13:10:00Z">
            <w:rPr>
              <w:rFonts w:ascii="Cambria" w:hAnsi="Cambria"/>
              <w:bCs/>
              <w:color w:val="000000"/>
              <w:sz w:val="21"/>
              <w:szCs w:val="21"/>
            </w:rPr>
          </w:rPrChange>
        </w:rPr>
        <w:t xml:space="preserve"> Jan 2018 - May 2018</w:t>
      </w:r>
      <w:r w:rsidR="005800ED" w:rsidRPr="00402682">
        <w:rPr>
          <w:bCs/>
          <w:color w:val="000000"/>
          <w:sz w:val="21"/>
          <w:szCs w:val="21"/>
          <w:rPrChange w:id="215" w:author="Preston Watts" w:date="2020-12-01T13:10:00Z">
            <w:rPr>
              <w:rFonts w:ascii="Cambria" w:hAnsi="Cambria"/>
              <w:bCs/>
              <w:color w:val="000000"/>
              <w:sz w:val="21"/>
              <w:szCs w:val="21"/>
            </w:rPr>
          </w:rPrChange>
        </w:rPr>
        <w:tab/>
      </w:r>
    </w:p>
    <w:p w14:paraId="6CF71570" w14:textId="5DFC917D" w:rsidR="00370B4F" w:rsidRPr="00402682" w:rsidRDefault="00370B4F" w:rsidP="00370B4F">
      <w:pPr>
        <w:numPr>
          <w:ilvl w:val="0"/>
          <w:numId w:val="1"/>
        </w:numPr>
        <w:spacing w:line="206" w:lineRule="auto"/>
        <w:ind w:left="273" w:hanging="187"/>
        <w:rPr>
          <w:bCs/>
          <w:color w:val="000000"/>
          <w:sz w:val="21"/>
          <w:szCs w:val="21"/>
          <w:rPrChange w:id="216" w:author="Preston Watts" w:date="2020-12-01T13:10:00Z">
            <w:rPr>
              <w:rFonts w:ascii="Cambria" w:hAnsi="Cambria"/>
              <w:bCs/>
              <w:color w:val="000000"/>
              <w:sz w:val="21"/>
              <w:szCs w:val="21"/>
            </w:rPr>
          </w:rPrChange>
        </w:rPr>
      </w:pPr>
      <w:commentRangeStart w:id="217"/>
      <w:commentRangeStart w:id="218"/>
      <w:r w:rsidRPr="00402682">
        <w:rPr>
          <w:bCs/>
          <w:color w:val="000000"/>
          <w:sz w:val="21"/>
          <w:szCs w:val="21"/>
          <w:rPrChange w:id="219" w:author="Preston Watts" w:date="2020-12-01T13:10:00Z">
            <w:rPr>
              <w:rFonts w:ascii="Cambria" w:hAnsi="Cambria"/>
              <w:bCs/>
              <w:color w:val="000000"/>
              <w:sz w:val="21"/>
              <w:szCs w:val="21"/>
            </w:rPr>
          </w:rPrChange>
        </w:rPr>
        <w:t xml:space="preserve">Compiled </w:t>
      </w:r>
      <w:commentRangeEnd w:id="217"/>
      <w:r w:rsidRPr="00402682">
        <w:rPr>
          <w:rStyle w:val="CommentReference"/>
          <w:sz w:val="21"/>
          <w:szCs w:val="21"/>
        </w:rPr>
        <w:commentReference w:id="217"/>
      </w:r>
      <w:commentRangeEnd w:id="218"/>
      <w:r w:rsidRPr="00402682">
        <w:rPr>
          <w:rStyle w:val="CommentReference"/>
          <w:sz w:val="21"/>
          <w:szCs w:val="21"/>
        </w:rPr>
        <w:commentReference w:id="218"/>
      </w:r>
      <w:r w:rsidRPr="00402682">
        <w:rPr>
          <w:bCs/>
          <w:color w:val="000000"/>
          <w:sz w:val="21"/>
          <w:szCs w:val="21"/>
          <w:rPrChange w:id="220" w:author="Preston Watts" w:date="2020-12-01T13:10:00Z">
            <w:rPr>
              <w:rFonts w:ascii="Cambria" w:hAnsi="Cambria"/>
              <w:bCs/>
              <w:color w:val="000000"/>
              <w:sz w:val="21"/>
              <w:szCs w:val="21"/>
            </w:rPr>
          </w:rPrChange>
        </w:rPr>
        <w:t xml:space="preserve">data from different </w:t>
      </w:r>
      <w:r w:rsidR="00516409" w:rsidRPr="00402682">
        <w:rPr>
          <w:bCs/>
          <w:color w:val="000000"/>
          <w:sz w:val="21"/>
          <w:szCs w:val="21"/>
          <w:rPrChange w:id="221" w:author="Preston Watts" w:date="2020-12-01T13:10:00Z">
            <w:rPr>
              <w:rFonts w:ascii="Cambria" w:hAnsi="Cambria"/>
              <w:bCs/>
              <w:color w:val="000000"/>
              <w:sz w:val="21"/>
              <w:szCs w:val="21"/>
            </w:rPr>
          </w:rPrChange>
        </w:rPr>
        <w:t>statistical</w:t>
      </w:r>
      <w:r w:rsidR="002340FC" w:rsidRPr="00402682">
        <w:rPr>
          <w:bCs/>
          <w:color w:val="000000"/>
          <w:sz w:val="21"/>
          <w:szCs w:val="21"/>
          <w:rPrChange w:id="222" w:author="Preston Watts" w:date="2020-12-01T13:10:00Z">
            <w:rPr>
              <w:rFonts w:ascii="Cambria" w:hAnsi="Cambria"/>
              <w:bCs/>
              <w:color w:val="000000"/>
              <w:sz w:val="21"/>
              <w:szCs w:val="21"/>
            </w:rPr>
          </w:rPrChange>
        </w:rPr>
        <w:t xml:space="preserve"> </w:t>
      </w:r>
      <w:r w:rsidRPr="00402682">
        <w:rPr>
          <w:bCs/>
          <w:color w:val="000000"/>
          <w:sz w:val="21"/>
          <w:szCs w:val="21"/>
          <w:rPrChange w:id="223" w:author="Preston Watts" w:date="2020-12-01T13:10:00Z">
            <w:rPr>
              <w:rFonts w:ascii="Cambria" w:hAnsi="Cambria"/>
              <w:bCs/>
              <w:color w:val="000000"/>
              <w:sz w:val="21"/>
              <w:szCs w:val="21"/>
            </w:rPr>
          </w:rPrChange>
        </w:rPr>
        <w:t xml:space="preserve">sites </w:t>
      </w:r>
      <w:r w:rsidR="00AC3ACB" w:rsidRPr="00402682">
        <w:rPr>
          <w:bCs/>
          <w:color w:val="000000"/>
          <w:sz w:val="21"/>
          <w:szCs w:val="21"/>
          <w:rPrChange w:id="224" w:author="Preston Watts" w:date="2020-12-01T13:10:00Z">
            <w:rPr>
              <w:rFonts w:ascii="Cambria" w:hAnsi="Cambria"/>
              <w:bCs/>
              <w:color w:val="000000"/>
              <w:sz w:val="21"/>
              <w:szCs w:val="21"/>
            </w:rPr>
          </w:rPrChange>
        </w:rPr>
        <w:t>such as the BLS, Fred</w:t>
      </w:r>
      <w:r w:rsidR="007E5B85" w:rsidRPr="00402682">
        <w:rPr>
          <w:bCs/>
          <w:color w:val="000000"/>
          <w:sz w:val="21"/>
          <w:szCs w:val="21"/>
          <w:rPrChange w:id="225" w:author="Preston Watts" w:date="2020-12-01T13:10:00Z">
            <w:rPr>
              <w:rFonts w:ascii="Cambria" w:hAnsi="Cambria"/>
              <w:bCs/>
              <w:color w:val="000000"/>
              <w:sz w:val="21"/>
              <w:szCs w:val="21"/>
            </w:rPr>
          </w:rPrChange>
        </w:rPr>
        <w:t xml:space="preserve"> Economic Data</w:t>
      </w:r>
      <w:r w:rsidR="00AC3ACB" w:rsidRPr="00402682">
        <w:rPr>
          <w:bCs/>
          <w:color w:val="000000"/>
          <w:sz w:val="21"/>
          <w:szCs w:val="21"/>
          <w:rPrChange w:id="226" w:author="Preston Watts" w:date="2020-12-01T13:10:00Z">
            <w:rPr>
              <w:rFonts w:ascii="Cambria" w:hAnsi="Cambria"/>
              <w:bCs/>
              <w:color w:val="000000"/>
              <w:sz w:val="21"/>
              <w:szCs w:val="21"/>
            </w:rPr>
          </w:rPrChange>
        </w:rPr>
        <w:t xml:space="preserve">, or </w:t>
      </w:r>
      <w:r w:rsidR="00EC7162" w:rsidRPr="00402682">
        <w:rPr>
          <w:bCs/>
          <w:color w:val="000000"/>
          <w:sz w:val="21"/>
          <w:szCs w:val="21"/>
          <w:rPrChange w:id="227" w:author="Preston Watts" w:date="2020-12-01T13:10:00Z">
            <w:rPr>
              <w:rFonts w:ascii="Cambria" w:hAnsi="Cambria"/>
              <w:bCs/>
              <w:color w:val="000000"/>
              <w:sz w:val="21"/>
              <w:szCs w:val="21"/>
            </w:rPr>
          </w:rPrChange>
        </w:rPr>
        <w:t xml:space="preserve">the Louisiana Workforce Commission </w:t>
      </w:r>
      <w:ins w:id="228" w:author="Preston Watts" w:date="2020-11-18T14:21:00Z">
        <w:r w:rsidR="00A9024E" w:rsidRPr="00402682">
          <w:rPr>
            <w:bCs/>
            <w:color w:val="000000"/>
            <w:sz w:val="21"/>
            <w:szCs w:val="21"/>
            <w:rPrChange w:id="229" w:author="Preston Watts" w:date="2020-12-01T13:10:00Z">
              <w:rPr>
                <w:rFonts w:ascii="Cambria" w:hAnsi="Cambria"/>
                <w:bCs/>
                <w:color w:val="000000"/>
                <w:sz w:val="21"/>
                <w:szCs w:val="21"/>
              </w:rPr>
            </w:rPrChange>
          </w:rPr>
          <w:t xml:space="preserve">to be </w:t>
        </w:r>
      </w:ins>
      <w:del w:id="230" w:author="Preston Watts" w:date="2020-11-18T14:21:00Z">
        <w:r w:rsidRPr="00402682" w:rsidDel="00A9024E">
          <w:rPr>
            <w:bCs/>
            <w:color w:val="000000"/>
            <w:sz w:val="21"/>
            <w:szCs w:val="21"/>
            <w:rPrChange w:id="231" w:author="Preston Watts" w:date="2020-12-01T13:10:00Z">
              <w:rPr>
                <w:rFonts w:ascii="Cambria" w:hAnsi="Cambria"/>
                <w:bCs/>
                <w:color w:val="000000"/>
                <w:sz w:val="21"/>
                <w:szCs w:val="21"/>
              </w:rPr>
            </w:rPrChange>
          </w:rPr>
          <w:delText xml:space="preserve">to be </w:delText>
        </w:r>
      </w:del>
      <w:r w:rsidRPr="00402682">
        <w:rPr>
          <w:bCs/>
          <w:color w:val="000000"/>
          <w:sz w:val="21"/>
          <w:szCs w:val="21"/>
          <w:rPrChange w:id="232" w:author="Preston Watts" w:date="2020-12-01T13:10:00Z">
            <w:rPr>
              <w:rFonts w:ascii="Cambria" w:hAnsi="Cambria"/>
              <w:bCs/>
              <w:color w:val="000000"/>
              <w:sz w:val="21"/>
              <w:szCs w:val="21"/>
            </w:rPr>
          </w:rPrChange>
        </w:rPr>
        <w:t xml:space="preserve">used in </w:t>
      </w:r>
      <w:r w:rsidR="00A2444C" w:rsidRPr="00402682">
        <w:rPr>
          <w:bCs/>
          <w:color w:val="000000"/>
          <w:sz w:val="21"/>
          <w:szCs w:val="21"/>
          <w:rPrChange w:id="233" w:author="Preston Watts" w:date="2020-12-01T13:10:00Z">
            <w:rPr>
              <w:rFonts w:ascii="Cambria" w:hAnsi="Cambria"/>
              <w:bCs/>
              <w:color w:val="000000"/>
              <w:sz w:val="21"/>
              <w:szCs w:val="21"/>
            </w:rPr>
          </w:rPrChange>
        </w:rPr>
        <w:t xml:space="preserve">various projects </w:t>
      </w:r>
    </w:p>
    <w:p w14:paraId="5DFE6192" w14:textId="0939A8FD" w:rsidR="00370B4F" w:rsidRPr="00402682" w:rsidRDefault="00370B4F" w:rsidP="00370B4F">
      <w:pPr>
        <w:numPr>
          <w:ilvl w:val="0"/>
          <w:numId w:val="1"/>
        </w:numPr>
        <w:spacing w:line="206" w:lineRule="auto"/>
        <w:ind w:left="273" w:hanging="187"/>
        <w:rPr>
          <w:bCs/>
          <w:color w:val="000000"/>
          <w:sz w:val="21"/>
          <w:szCs w:val="21"/>
          <w:rPrChange w:id="234" w:author="Preston Watts" w:date="2020-12-01T13:10:00Z">
            <w:rPr>
              <w:rFonts w:ascii="Cambria" w:hAnsi="Cambria"/>
              <w:bCs/>
              <w:color w:val="000000"/>
              <w:sz w:val="21"/>
              <w:szCs w:val="21"/>
            </w:rPr>
          </w:rPrChange>
        </w:rPr>
      </w:pPr>
      <w:r w:rsidRPr="00402682">
        <w:rPr>
          <w:bCs/>
          <w:color w:val="000000"/>
          <w:sz w:val="21"/>
          <w:szCs w:val="21"/>
          <w:rPrChange w:id="235" w:author="Preston Watts" w:date="2020-12-01T13:10:00Z">
            <w:rPr>
              <w:rFonts w:ascii="Cambria" w:hAnsi="Cambria"/>
              <w:bCs/>
              <w:color w:val="000000"/>
              <w:sz w:val="21"/>
              <w:szCs w:val="21"/>
            </w:rPr>
          </w:rPrChange>
        </w:rPr>
        <w:t>Created charts and graphs for</w:t>
      </w:r>
      <w:r w:rsidR="002B44A7" w:rsidRPr="00402682">
        <w:rPr>
          <w:bCs/>
          <w:color w:val="000000"/>
          <w:sz w:val="21"/>
          <w:szCs w:val="21"/>
          <w:rPrChange w:id="236" w:author="Preston Watts" w:date="2020-12-01T13:10:00Z">
            <w:rPr>
              <w:rFonts w:ascii="Cambria" w:hAnsi="Cambria"/>
              <w:bCs/>
              <w:color w:val="000000"/>
              <w:sz w:val="21"/>
              <w:szCs w:val="21"/>
            </w:rPr>
          </w:rPrChange>
        </w:rPr>
        <w:t xml:space="preserve"> the</w:t>
      </w:r>
      <w:r w:rsidRPr="00402682">
        <w:rPr>
          <w:bCs/>
          <w:color w:val="000000"/>
          <w:sz w:val="21"/>
          <w:szCs w:val="21"/>
          <w:rPrChange w:id="237" w:author="Preston Watts" w:date="2020-12-01T13:10:00Z">
            <w:rPr>
              <w:rFonts w:ascii="Cambria" w:hAnsi="Cambria"/>
              <w:bCs/>
              <w:color w:val="000000"/>
              <w:sz w:val="21"/>
              <w:szCs w:val="21"/>
            </w:rPr>
          </w:rPrChange>
        </w:rPr>
        <w:t xml:space="preserve"> Louisiana Health Insurance Survey compiled for the </w:t>
      </w:r>
      <w:r w:rsidR="005B1F97" w:rsidRPr="00402682">
        <w:rPr>
          <w:bCs/>
          <w:color w:val="000000"/>
          <w:sz w:val="21"/>
          <w:szCs w:val="21"/>
          <w:rPrChange w:id="238" w:author="Preston Watts" w:date="2020-12-01T13:10:00Z">
            <w:rPr>
              <w:rFonts w:ascii="Cambria" w:hAnsi="Cambria"/>
              <w:bCs/>
              <w:color w:val="000000"/>
              <w:sz w:val="21"/>
              <w:szCs w:val="21"/>
            </w:rPr>
          </w:rPrChange>
        </w:rPr>
        <w:t xml:space="preserve">Louisiana Department of Health, which gave the department </w:t>
      </w:r>
      <w:r w:rsidR="00C91933" w:rsidRPr="00402682">
        <w:rPr>
          <w:bCs/>
          <w:color w:val="000000"/>
          <w:sz w:val="21"/>
          <w:szCs w:val="21"/>
          <w:rPrChange w:id="239" w:author="Preston Watts" w:date="2020-12-01T13:10:00Z">
            <w:rPr>
              <w:rFonts w:ascii="Cambria" w:hAnsi="Cambria"/>
              <w:bCs/>
              <w:color w:val="000000"/>
              <w:sz w:val="21"/>
              <w:szCs w:val="21"/>
            </w:rPr>
          </w:rPrChange>
        </w:rPr>
        <w:t xml:space="preserve">an update on rates of coverage </w:t>
      </w:r>
      <w:r w:rsidR="004C20D6" w:rsidRPr="00402682">
        <w:rPr>
          <w:bCs/>
          <w:color w:val="000000"/>
          <w:sz w:val="21"/>
          <w:szCs w:val="21"/>
          <w:rPrChange w:id="240" w:author="Preston Watts" w:date="2020-12-01T13:10:00Z">
            <w:rPr>
              <w:rFonts w:ascii="Cambria" w:hAnsi="Cambria"/>
              <w:bCs/>
              <w:color w:val="000000"/>
              <w:sz w:val="21"/>
              <w:szCs w:val="21"/>
            </w:rPr>
          </w:rPrChange>
        </w:rPr>
        <w:t xml:space="preserve">after the </w:t>
      </w:r>
      <w:r w:rsidR="00C421D4" w:rsidRPr="00402682">
        <w:rPr>
          <w:bCs/>
          <w:color w:val="000000"/>
          <w:sz w:val="21"/>
          <w:szCs w:val="21"/>
          <w:rPrChange w:id="241" w:author="Preston Watts" w:date="2020-12-01T13:10:00Z">
            <w:rPr>
              <w:rFonts w:ascii="Cambria" w:hAnsi="Cambria"/>
              <w:bCs/>
              <w:color w:val="000000"/>
              <w:sz w:val="21"/>
              <w:szCs w:val="21"/>
            </w:rPr>
          </w:rPrChange>
        </w:rPr>
        <w:t>Louisiana</w:t>
      </w:r>
      <w:r w:rsidR="00C91933" w:rsidRPr="00402682">
        <w:rPr>
          <w:bCs/>
          <w:color w:val="000000"/>
          <w:sz w:val="21"/>
          <w:szCs w:val="21"/>
          <w:rPrChange w:id="242" w:author="Preston Watts" w:date="2020-12-01T13:10:00Z">
            <w:rPr>
              <w:rFonts w:ascii="Cambria" w:hAnsi="Cambria"/>
              <w:bCs/>
              <w:color w:val="000000"/>
              <w:sz w:val="21"/>
              <w:szCs w:val="21"/>
            </w:rPr>
          </w:rPrChange>
        </w:rPr>
        <w:t xml:space="preserve"> Medicaid Expansion</w:t>
      </w:r>
    </w:p>
    <w:p w14:paraId="02F20FDC" w14:textId="356261FE" w:rsidR="00370B4F" w:rsidRPr="00402682" w:rsidRDefault="00370B4F" w:rsidP="00370B4F">
      <w:pPr>
        <w:numPr>
          <w:ilvl w:val="0"/>
          <w:numId w:val="1"/>
        </w:numPr>
        <w:spacing w:line="206" w:lineRule="auto"/>
        <w:ind w:left="273" w:hanging="187"/>
        <w:rPr>
          <w:bCs/>
          <w:color w:val="000000"/>
          <w:sz w:val="21"/>
          <w:szCs w:val="21"/>
          <w:rPrChange w:id="243" w:author="Preston Watts" w:date="2020-12-01T13:10:00Z">
            <w:rPr>
              <w:rFonts w:ascii="Cambria" w:hAnsi="Cambria"/>
              <w:bCs/>
              <w:color w:val="000000"/>
              <w:sz w:val="21"/>
              <w:szCs w:val="21"/>
            </w:rPr>
          </w:rPrChange>
        </w:rPr>
      </w:pPr>
      <w:r w:rsidRPr="00402682">
        <w:rPr>
          <w:bCs/>
          <w:color w:val="000000"/>
          <w:sz w:val="21"/>
          <w:szCs w:val="21"/>
          <w:rPrChange w:id="244" w:author="Preston Watts" w:date="2020-12-01T13:10:00Z">
            <w:rPr>
              <w:rFonts w:ascii="Cambria" w:hAnsi="Cambria"/>
              <w:bCs/>
              <w:color w:val="000000"/>
              <w:sz w:val="21"/>
              <w:szCs w:val="21"/>
            </w:rPr>
          </w:rPrChange>
        </w:rPr>
        <w:t xml:space="preserve">Inspected data outliers for </w:t>
      </w:r>
      <w:r w:rsidR="008E1382" w:rsidRPr="00402682">
        <w:rPr>
          <w:bCs/>
          <w:color w:val="000000"/>
          <w:sz w:val="21"/>
          <w:szCs w:val="21"/>
          <w:rPrChange w:id="245" w:author="Preston Watts" w:date="2020-12-01T13:10:00Z">
            <w:rPr>
              <w:rFonts w:ascii="Cambria" w:hAnsi="Cambria"/>
              <w:bCs/>
              <w:color w:val="000000"/>
              <w:sz w:val="21"/>
              <w:szCs w:val="21"/>
            </w:rPr>
          </w:rPrChange>
        </w:rPr>
        <w:t>errors</w:t>
      </w:r>
      <w:r w:rsidRPr="00402682">
        <w:rPr>
          <w:bCs/>
          <w:color w:val="000000"/>
          <w:sz w:val="21"/>
          <w:szCs w:val="21"/>
          <w:rPrChange w:id="246" w:author="Preston Watts" w:date="2020-12-01T13:10:00Z">
            <w:rPr>
              <w:rFonts w:ascii="Cambria" w:hAnsi="Cambria"/>
              <w:bCs/>
              <w:color w:val="000000"/>
              <w:sz w:val="21"/>
              <w:szCs w:val="21"/>
            </w:rPr>
          </w:rPrChange>
        </w:rPr>
        <w:t xml:space="preserve"> and organiz</w:t>
      </w:r>
      <w:r w:rsidR="00C421D4" w:rsidRPr="00402682">
        <w:rPr>
          <w:bCs/>
          <w:color w:val="000000"/>
          <w:sz w:val="21"/>
          <w:szCs w:val="21"/>
          <w:rPrChange w:id="247" w:author="Preston Watts" w:date="2020-12-01T13:10:00Z">
            <w:rPr>
              <w:rFonts w:ascii="Cambria" w:hAnsi="Cambria"/>
              <w:bCs/>
              <w:color w:val="000000"/>
              <w:sz w:val="21"/>
              <w:szCs w:val="21"/>
            </w:rPr>
          </w:rPrChange>
        </w:rPr>
        <w:t>ed</w:t>
      </w:r>
      <w:r w:rsidRPr="00402682">
        <w:rPr>
          <w:bCs/>
          <w:color w:val="000000"/>
          <w:sz w:val="21"/>
          <w:szCs w:val="21"/>
          <w:rPrChange w:id="248" w:author="Preston Watts" w:date="2020-12-01T13:10:00Z">
            <w:rPr>
              <w:rFonts w:ascii="Cambria" w:hAnsi="Cambria"/>
              <w:bCs/>
              <w:color w:val="000000"/>
              <w:sz w:val="21"/>
              <w:szCs w:val="21"/>
            </w:rPr>
          </w:rPrChange>
        </w:rPr>
        <w:t xml:space="preserve"> the errors by most probable reaso</w:t>
      </w:r>
      <w:r w:rsidR="005F2BDF" w:rsidRPr="00402682">
        <w:rPr>
          <w:bCs/>
          <w:color w:val="000000"/>
          <w:sz w:val="21"/>
          <w:szCs w:val="21"/>
          <w:rPrChange w:id="249" w:author="Preston Watts" w:date="2020-12-01T13:10:00Z">
            <w:rPr>
              <w:rFonts w:ascii="Cambria" w:hAnsi="Cambria"/>
              <w:bCs/>
              <w:color w:val="000000"/>
              <w:sz w:val="21"/>
              <w:szCs w:val="21"/>
            </w:rPr>
          </w:rPrChange>
        </w:rPr>
        <w:t>n</w:t>
      </w:r>
      <w:r w:rsidR="003C51B8" w:rsidRPr="00402682">
        <w:rPr>
          <w:bCs/>
          <w:color w:val="000000"/>
          <w:sz w:val="21"/>
          <w:szCs w:val="21"/>
          <w:rPrChange w:id="250" w:author="Preston Watts" w:date="2020-12-01T13:10:00Z">
            <w:rPr>
              <w:rFonts w:ascii="Cambria" w:hAnsi="Cambria"/>
              <w:bCs/>
              <w:color w:val="000000"/>
              <w:sz w:val="21"/>
              <w:szCs w:val="21"/>
            </w:rPr>
          </w:rPrChange>
        </w:rPr>
        <w:t>s</w:t>
      </w:r>
      <w:r w:rsidR="002B44A7" w:rsidRPr="00402682">
        <w:rPr>
          <w:bCs/>
          <w:color w:val="000000"/>
          <w:sz w:val="21"/>
          <w:szCs w:val="21"/>
          <w:rPrChange w:id="251" w:author="Preston Watts" w:date="2020-12-01T13:10:00Z">
            <w:rPr>
              <w:rFonts w:ascii="Cambria" w:hAnsi="Cambria"/>
              <w:bCs/>
              <w:color w:val="000000"/>
              <w:sz w:val="21"/>
              <w:szCs w:val="21"/>
            </w:rPr>
          </w:rPrChange>
        </w:rPr>
        <w:t>,</w:t>
      </w:r>
      <w:r w:rsidR="003C51B8" w:rsidRPr="00402682">
        <w:rPr>
          <w:bCs/>
          <w:color w:val="000000"/>
          <w:sz w:val="21"/>
          <w:szCs w:val="21"/>
          <w:rPrChange w:id="252" w:author="Preston Watts" w:date="2020-12-01T13:10:00Z">
            <w:rPr>
              <w:rFonts w:ascii="Cambria" w:hAnsi="Cambria"/>
              <w:bCs/>
              <w:color w:val="000000"/>
              <w:sz w:val="21"/>
              <w:szCs w:val="21"/>
            </w:rPr>
          </w:rPrChange>
        </w:rPr>
        <w:t xml:space="preserve"> including </w:t>
      </w:r>
      <w:proofErr w:type="spellStart"/>
      <w:r w:rsidR="003C51B8" w:rsidRPr="00402682">
        <w:rPr>
          <w:bCs/>
          <w:color w:val="000000"/>
          <w:sz w:val="21"/>
          <w:szCs w:val="21"/>
          <w:rPrChange w:id="253" w:author="Preston Watts" w:date="2020-12-01T13:10:00Z">
            <w:rPr>
              <w:rFonts w:ascii="Cambria" w:hAnsi="Cambria"/>
              <w:bCs/>
              <w:color w:val="000000"/>
              <w:sz w:val="21"/>
              <w:szCs w:val="21"/>
            </w:rPr>
          </w:rPrChange>
        </w:rPr>
        <w:t>misclick</w:t>
      </w:r>
      <w:proofErr w:type="spellEnd"/>
      <w:r w:rsidR="003C51B8" w:rsidRPr="00402682">
        <w:rPr>
          <w:bCs/>
          <w:color w:val="000000"/>
          <w:sz w:val="21"/>
          <w:szCs w:val="21"/>
          <w:rPrChange w:id="254" w:author="Preston Watts" w:date="2020-12-01T13:10:00Z">
            <w:rPr>
              <w:rFonts w:ascii="Cambria" w:hAnsi="Cambria"/>
              <w:bCs/>
              <w:color w:val="000000"/>
              <w:sz w:val="21"/>
              <w:szCs w:val="21"/>
            </w:rPr>
          </w:rPrChange>
        </w:rPr>
        <w:t xml:space="preserve">, </w:t>
      </w:r>
      <w:r w:rsidR="002C40E7" w:rsidRPr="00402682">
        <w:rPr>
          <w:bCs/>
          <w:color w:val="000000"/>
          <w:sz w:val="21"/>
          <w:szCs w:val="21"/>
          <w:rPrChange w:id="255" w:author="Preston Watts" w:date="2020-12-01T13:10:00Z">
            <w:rPr>
              <w:rFonts w:ascii="Cambria" w:hAnsi="Cambria"/>
              <w:bCs/>
              <w:color w:val="000000"/>
              <w:sz w:val="21"/>
              <w:szCs w:val="21"/>
            </w:rPr>
          </w:rPrChange>
        </w:rPr>
        <w:t xml:space="preserve">misunderstanding the question, using </w:t>
      </w:r>
      <w:r w:rsidR="00513803" w:rsidRPr="00402682">
        <w:rPr>
          <w:bCs/>
          <w:color w:val="000000"/>
          <w:sz w:val="21"/>
          <w:szCs w:val="21"/>
          <w:rPrChange w:id="256" w:author="Preston Watts" w:date="2020-12-01T13:10:00Z">
            <w:rPr>
              <w:rFonts w:ascii="Cambria" w:hAnsi="Cambria"/>
              <w:bCs/>
              <w:color w:val="000000"/>
              <w:sz w:val="21"/>
              <w:szCs w:val="21"/>
            </w:rPr>
          </w:rPrChange>
        </w:rPr>
        <w:t xml:space="preserve">incorrect </w:t>
      </w:r>
      <w:r w:rsidR="002C40E7" w:rsidRPr="00402682">
        <w:rPr>
          <w:bCs/>
          <w:color w:val="000000"/>
          <w:sz w:val="21"/>
          <w:szCs w:val="21"/>
          <w:rPrChange w:id="257" w:author="Preston Watts" w:date="2020-12-01T13:10:00Z">
            <w:rPr>
              <w:rFonts w:ascii="Cambria" w:hAnsi="Cambria"/>
              <w:bCs/>
              <w:color w:val="000000"/>
              <w:sz w:val="21"/>
              <w:szCs w:val="21"/>
            </w:rPr>
          </w:rPrChange>
        </w:rPr>
        <w:t xml:space="preserve">units, etc. </w:t>
      </w:r>
    </w:p>
    <w:p w14:paraId="1B571B07" w14:textId="56B70FD1" w:rsidR="00370B4F" w:rsidRPr="00402682" w:rsidRDefault="00370B4F" w:rsidP="00370B4F">
      <w:pPr>
        <w:numPr>
          <w:ilvl w:val="0"/>
          <w:numId w:val="1"/>
        </w:numPr>
        <w:spacing w:line="206" w:lineRule="auto"/>
        <w:ind w:left="273" w:hanging="187"/>
        <w:rPr>
          <w:bCs/>
          <w:color w:val="000000"/>
          <w:sz w:val="21"/>
          <w:szCs w:val="21"/>
          <w:rPrChange w:id="258" w:author="Preston Watts" w:date="2020-12-01T13:10:00Z">
            <w:rPr>
              <w:rFonts w:ascii="Cambria" w:hAnsi="Cambria"/>
              <w:bCs/>
              <w:color w:val="000000"/>
              <w:sz w:val="21"/>
              <w:szCs w:val="21"/>
            </w:rPr>
          </w:rPrChange>
        </w:rPr>
      </w:pPr>
      <w:commentRangeStart w:id="259"/>
      <w:r w:rsidRPr="00402682">
        <w:rPr>
          <w:bCs/>
          <w:color w:val="000000"/>
          <w:sz w:val="21"/>
          <w:szCs w:val="21"/>
          <w:rPrChange w:id="260" w:author="Preston Watts" w:date="2020-12-01T13:10:00Z">
            <w:rPr>
              <w:rFonts w:ascii="Cambria" w:hAnsi="Cambria"/>
              <w:bCs/>
              <w:color w:val="000000"/>
              <w:sz w:val="21"/>
              <w:szCs w:val="21"/>
            </w:rPr>
          </w:rPrChange>
        </w:rPr>
        <w:t>Analyzed</w:t>
      </w:r>
      <w:r w:rsidR="0017582D" w:rsidRPr="00402682">
        <w:rPr>
          <w:bCs/>
          <w:color w:val="000000"/>
          <w:sz w:val="21"/>
          <w:szCs w:val="21"/>
          <w:rPrChange w:id="261" w:author="Preston Watts" w:date="2020-12-01T13:10:00Z">
            <w:rPr>
              <w:rFonts w:ascii="Cambria" w:hAnsi="Cambria"/>
              <w:bCs/>
              <w:color w:val="000000"/>
              <w:sz w:val="21"/>
              <w:szCs w:val="21"/>
            </w:rPr>
          </w:rPrChange>
        </w:rPr>
        <w:t xml:space="preserve"> oil production</w:t>
      </w:r>
      <w:r w:rsidRPr="00402682">
        <w:rPr>
          <w:bCs/>
          <w:color w:val="000000"/>
          <w:sz w:val="21"/>
          <w:szCs w:val="21"/>
          <w:rPrChange w:id="262" w:author="Preston Watts" w:date="2020-12-01T13:10:00Z">
            <w:rPr>
              <w:rFonts w:ascii="Cambria" w:hAnsi="Cambria"/>
              <w:bCs/>
              <w:color w:val="000000"/>
              <w:sz w:val="21"/>
              <w:szCs w:val="21"/>
            </w:rPr>
          </w:rPrChange>
        </w:rPr>
        <w:t xml:space="preserve"> </w:t>
      </w:r>
      <w:commentRangeEnd w:id="259"/>
      <w:r w:rsidRPr="00402682">
        <w:rPr>
          <w:rStyle w:val="CommentReference"/>
          <w:sz w:val="21"/>
          <w:szCs w:val="21"/>
        </w:rPr>
        <w:commentReference w:id="259"/>
      </w:r>
      <w:r w:rsidRPr="00402682">
        <w:rPr>
          <w:bCs/>
          <w:color w:val="000000"/>
          <w:sz w:val="21"/>
          <w:szCs w:val="21"/>
          <w:rPrChange w:id="263" w:author="Preston Watts" w:date="2020-12-01T13:10:00Z">
            <w:rPr>
              <w:rFonts w:ascii="Cambria" w:hAnsi="Cambria"/>
              <w:bCs/>
              <w:color w:val="000000"/>
              <w:sz w:val="21"/>
              <w:szCs w:val="21"/>
            </w:rPr>
          </w:rPrChange>
        </w:rPr>
        <w:t xml:space="preserve">data in </w:t>
      </w:r>
      <w:r w:rsidR="002B44A7" w:rsidRPr="00402682">
        <w:rPr>
          <w:bCs/>
          <w:color w:val="000000"/>
          <w:sz w:val="21"/>
          <w:szCs w:val="21"/>
          <w:rPrChange w:id="264" w:author="Preston Watts" w:date="2020-12-01T13:10:00Z">
            <w:rPr>
              <w:rFonts w:ascii="Cambria" w:hAnsi="Cambria"/>
              <w:bCs/>
              <w:color w:val="000000"/>
              <w:sz w:val="21"/>
              <w:szCs w:val="21"/>
            </w:rPr>
          </w:rPrChange>
        </w:rPr>
        <w:t>E</w:t>
      </w:r>
      <w:r w:rsidRPr="00402682">
        <w:rPr>
          <w:bCs/>
          <w:color w:val="000000"/>
          <w:sz w:val="21"/>
          <w:szCs w:val="21"/>
          <w:rPrChange w:id="265" w:author="Preston Watts" w:date="2020-12-01T13:10:00Z">
            <w:rPr>
              <w:rFonts w:ascii="Cambria" w:hAnsi="Cambria"/>
              <w:bCs/>
              <w:color w:val="000000"/>
              <w:sz w:val="21"/>
              <w:szCs w:val="21"/>
            </w:rPr>
          </w:rPrChange>
        </w:rPr>
        <w:t>xcel and presented results to project head</w:t>
      </w:r>
      <w:r w:rsidR="002B44A7" w:rsidRPr="00402682">
        <w:rPr>
          <w:bCs/>
          <w:color w:val="000000"/>
          <w:sz w:val="21"/>
          <w:szCs w:val="21"/>
          <w:rPrChange w:id="266" w:author="Preston Watts" w:date="2020-12-01T13:10:00Z">
            <w:rPr>
              <w:rFonts w:ascii="Cambria" w:hAnsi="Cambria"/>
              <w:bCs/>
              <w:color w:val="000000"/>
              <w:sz w:val="21"/>
              <w:szCs w:val="21"/>
            </w:rPr>
          </w:rPrChange>
        </w:rPr>
        <w:t>,</w:t>
      </w:r>
      <w:r w:rsidR="0017582D" w:rsidRPr="00402682">
        <w:rPr>
          <w:bCs/>
          <w:color w:val="000000"/>
          <w:sz w:val="21"/>
          <w:szCs w:val="21"/>
          <w:rPrChange w:id="267" w:author="Preston Watts" w:date="2020-12-01T13:10:00Z">
            <w:rPr>
              <w:rFonts w:ascii="Cambria" w:hAnsi="Cambria"/>
              <w:bCs/>
              <w:color w:val="000000"/>
              <w:sz w:val="21"/>
              <w:szCs w:val="21"/>
            </w:rPr>
          </w:rPrChange>
        </w:rPr>
        <w:t xml:space="preserve"> informing him of the major </w:t>
      </w:r>
      <w:r w:rsidR="002F36F9" w:rsidRPr="00402682">
        <w:rPr>
          <w:bCs/>
          <w:color w:val="000000"/>
          <w:sz w:val="21"/>
          <w:szCs w:val="21"/>
          <w:rPrChange w:id="268" w:author="Preston Watts" w:date="2020-12-01T13:10:00Z">
            <w:rPr>
              <w:rFonts w:ascii="Cambria" w:hAnsi="Cambria"/>
              <w:bCs/>
              <w:color w:val="000000"/>
              <w:sz w:val="21"/>
              <w:szCs w:val="21"/>
            </w:rPr>
          </w:rPrChange>
        </w:rPr>
        <w:t>causal driver of tax revenue g</w:t>
      </w:r>
      <w:r w:rsidR="00394849" w:rsidRPr="00402682">
        <w:rPr>
          <w:bCs/>
          <w:color w:val="000000"/>
          <w:sz w:val="21"/>
          <w:szCs w:val="21"/>
          <w:rPrChange w:id="269" w:author="Preston Watts" w:date="2020-12-01T13:10:00Z">
            <w:rPr>
              <w:rFonts w:ascii="Cambria" w:hAnsi="Cambria"/>
              <w:bCs/>
              <w:color w:val="000000"/>
              <w:sz w:val="21"/>
              <w:szCs w:val="21"/>
            </w:rPr>
          </w:rPrChange>
        </w:rPr>
        <w:t>rowth from leasing activity in the Gulf</w:t>
      </w:r>
      <w:r w:rsidR="002B44A7" w:rsidRPr="00402682">
        <w:rPr>
          <w:bCs/>
          <w:color w:val="000000"/>
          <w:sz w:val="21"/>
          <w:szCs w:val="21"/>
          <w:rPrChange w:id="270" w:author="Preston Watts" w:date="2020-12-01T13:10:00Z">
            <w:rPr>
              <w:rFonts w:ascii="Cambria" w:hAnsi="Cambria"/>
              <w:bCs/>
              <w:color w:val="000000"/>
              <w:sz w:val="21"/>
              <w:szCs w:val="21"/>
            </w:rPr>
          </w:rPrChange>
        </w:rPr>
        <w:t xml:space="preserve"> of Mexico</w:t>
      </w:r>
    </w:p>
    <w:p w14:paraId="2449735E" w14:textId="77777777" w:rsidR="005800ED" w:rsidRPr="00402682" w:rsidRDefault="005800ED">
      <w:pPr>
        <w:tabs>
          <w:tab w:val="left" w:pos="5846"/>
          <w:tab w:val="left" w:pos="6429"/>
          <w:tab w:val="left" w:pos="6926"/>
          <w:tab w:val="left" w:pos="7423"/>
          <w:tab w:val="left" w:pos="9960"/>
          <w:tab w:val="right" w:pos="10530"/>
        </w:tabs>
        <w:autoSpaceDE w:val="0"/>
        <w:autoSpaceDN w:val="0"/>
        <w:adjustRightInd w:val="0"/>
        <w:spacing w:line="190" w:lineRule="auto"/>
        <w:outlineLvl w:val="0"/>
        <w:rPr>
          <w:bCs/>
          <w:color w:val="000000"/>
          <w:sz w:val="10"/>
          <w:szCs w:val="10"/>
          <w:rPrChange w:id="271" w:author="Preston Watts" w:date="2020-12-01T13:10:00Z">
            <w:rPr>
              <w:rFonts w:ascii="Cambria" w:hAnsi="Cambria"/>
              <w:bCs/>
              <w:color w:val="000000"/>
              <w:sz w:val="10"/>
              <w:szCs w:val="10"/>
            </w:rPr>
          </w:rPrChange>
        </w:rPr>
      </w:pPr>
    </w:p>
    <w:p w14:paraId="30DB9592" w14:textId="5852EA6F" w:rsidR="005800ED" w:rsidRPr="00402682" w:rsidRDefault="005800ED">
      <w:pPr>
        <w:tabs>
          <w:tab w:val="left" w:pos="5846"/>
          <w:tab w:val="left" w:pos="6429"/>
          <w:tab w:val="left" w:pos="6926"/>
          <w:tab w:val="left" w:pos="7423"/>
          <w:tab w:val="right" w:pos="10530"/>
        </w:tabs>
        <w:autoSpaceDE w:val="0"/>
        <w:autoSpaceDN w:val="0"/>
        <w:adjustRightInd w:val="0"/>
        <w:spacing w:line="190" w:lineRule="auto"/>
        <w:outlineLvl w:val="0"/>
        <w:rPr>
          <w:b/>
          <w:bCs/>
          <w:color w:val="000000"/>
          <w:sz w:val="21"/>
          <w:szCs w:val="21"/>
          <w:rPrChange w:id="272" w:author="Preston Watts" w:date="2020-12-01T13:10:00Z">
            <w:rPr>
              <w:rFonts w:ascii="Cambria" w:hAnsi="Cambria"/>
              <w:b/>
              <w:bCs/>
              <w:color w:val="000000"/>
              <w:sz w:val="21"/>
              <w:szCs w:val="21"/>
            </w:rPr>
          </w:rPrChange>
        </w:rPr>
      </w:pPr>
      <w:r w:rsidRPr="00402682">
        <w:rPr>
          <w:b/>
          <w:bCs/>
          <w:color w:val="000000"/>
          <w:sz w:val="21"/>
          <w:szCs w:val="21"/>
          <w:rPrChange w:id="273" w:author="Preston Watts" w:date="2020-12-01T13:10:00Z">
            <w:rPr>
              <w:rFonts w:ascii="Cambria" w:hAnsi="Cambria"/>
              <w:b/>
              <w:bCs/>
              <w:color w:val="000000"/>
              <w:sz w:val="21"/>
              <w:szCs w:val="21"/>
            </w:rPr>
          </w:rPrChange>
        </w:rPr>
        <w:t xml:space="preserve">Zachry Construction Corporation, </w:t>
      </w:r>
      <w:r w:rsidRPr="00402682">
        <w:rPr>
          <w:bCs/>
          <w:color w:val="000000"/>
          <w:sz w:val="21"/>
          <w:szCs w:val="21"/>
          <w:rPrChange w:id="274" w:author="Preston Watts" w:date="2020-12-01T13:10:00Z">
            <w:rPr>
              <w:rFonts w:ascii="Cambria" w:hAnsi="Cambria"/>
              <w:bCs/>
              <w:color w:val="000000"/>
              <w:sz w:val="21"/>
              <w:szCs w:val="21"/>
            </w:rPr>
          </w:rPrChange>
        </w:rPr>
        <w:t xml:space="preserve">Houston, TX </w:t>
      </w:r>
      <w:r w:rsidRPr="00402682">
        <w:rPr>
          <w:bCs/>
          <w:color w:val="000000"/>
          <w:sz w:val="21"/>
          <w:szCs w:val="21"/>
          <w:rPrChange w:id="275" w:author="Preston Watts" w:date="2020-12-01T13:10:00Z">
            <w:rPr>
              <w:rFonts w:ascii="Cambria" w:hAnsi="Cambria"/>
              <w:bCs/>
              <w:color w:val="000000"/>
              <w:sz w:val="21"/>
              <w:szCs w:val="21"/>
            </w:rPr>
          </w:rPrChange>
        </w:rPr>
        <w:tab/>
      </w:r>
      <w:r w:rsidRPr="00402682">
        <w:rPr>
          <w:bCs/>
          <w:color w:val="000000"/>
          <w:sz w:val="21"/>
          <w:szCs w:val="21"/>
          <w:rPrChange w:id="276" w:author="Preston Watts" w:date="2020-12-01T13:10:00Z">
            <w:rPr>
              <w:rFonts w:ascii="Cambria" w:hAnsi="Cambria"/>
              <w:bCs/>
              <w:color w:val="000000"/>
              <w:sz w:val="21"/>
              <w:szCs w:val="21"/>
            </w:rPr>
          </w:rPrChange>
        </w:rPr>
        <w:tab/>
      </w:r>
      <w:r w:rsidRPr="00402682">
        <w:rPr>
          <w:bCs/>
          <w:color w:val="000000"/>
          <w:sz w:val="21"/>
          <w:szCs w:val="21"/>
          <w:rPrChange w:id="277" w:author="Preston Watts" w:date="2020-12-01T13:10:00Z">
            <w:rPr>
              <w:rFonts w:ascii="Cambria" w:hAnsi="Cambria"/>
              <w:bCs/>
              <w:color w:val="000000"/>
              <w:sz w:val="21"/>
              <w:szCs w:val="21"/>
            </w:rPr>
          </w:rPrChange>
        </w:rPr>
        <w:tab/>
        <w:t xml:space="preserve">   </w:t>
      </w:r>
      <w:r w:rsidRPr="00402682">
        <w:rPr>
          <w:bCs/>
          <w:color w:val="000000"/>
          <w:sz w:val="21"/>
          <w:szCs w:val="21"/>
          <w:rPrChange w:id="278" w:author="Preston Watts" w:date="2020-12-01T13:10:00Z">
            <w:rPr>
              <w:rFonts w:ascii="Cambria" w:hAnsi="Cambria"/>
              <w:bCs/>
              <w:color w:val="000000"/>
              <w:sz w:val="21"/>
              <w:szCs w:val="21"/>
            </w:rPr>
          </w:rPrChange>
        </w:rPr>
        <w:tab/>
        <w:t xml:space="preserve">      </w:t>
      </w:r>
      <w:r w:rsidR="00231DB5" w:rsidRPr="00402682">
        <w:rPr>
          <w:bCs/>
          <w:color w:val="000000"/>
          <w:sz w:val="21"/>
          <w:szCs w:val="21"/>
          <w:rPrChange w:id="279" w:author="Preston Watts" w:date="2020-12-01T13:10:00Z">
            <w:rPr>
              <w:rFonts w:ascii="Cambria" w:hAnsi="Cambria"/>
              <w:bCs/>
              <w:color w:val="000000"/>
              <w:sz w:val="21"/>
              <w:szCs w:val="21"/>
            </w:rPr>
          </w:rPrChange>
        </w:rPr>
        <w:t xml:space="preserve">   </w:t>
      </w:r>
      <w:ins w:id="280" w:author="Preston Watts" w:date="2020-12-01T13:10:00Z">
        <w:r w:rsidR="00402682">
          <w:rPr>
            <w:bCs/>
            <w:color w:val="000000"/>
            <w:sz w:val="21"/>
            <w:szCs w:val="21"/>
          </w:rPr>
          <w:t xml:space="preserve">    </w:t>
        </w:r>
      </w:ins>
      <w:del w:id="281" w:author="Preston Watts" w:date="2020-12-01T13:10:00Z">
        <w:r w:rsidR="00231DB5" w:rsidRPr="00402682" w:rsidDel="00402682">
          <w:rPr>
            <w:bCs/>
            <w:color w:val="000000"/>
            <w:sz w:val="21"/>
            <w:szCs w:val="21"/>
            <w:rPrChange w:id="282" w:author="Preston Watts" w:date="2020-12-01T13:10:00Z">
              <w:rPr>
                <w:rFonts w:ascii="Cambria" w:hAnsi="Cambria"/>
                <w:bCs/>
                <w:color w:val="000000"/>
                <w:sz w:val="21"/>
                <w:szCs w:val="21"/>
              </w:rPr>
            </w:rPrChange>
          </w:rPr>
          <w:delText xml:space="preserve">   </w:delText>
        </w:r>
        <w:r w:rsidRPr="00402682" w:rsidDel="00402682">
          <w:rPr>
            <w:bCs/>
            <w:color w:val="000000"/>
            <w:sz w:val="21"/>
            <w:szCs w:val="21"/>
            <w:rPrChange w:id="283" w:author="Preston Watts" w:date="2020-12-01T13:10:00Z">
              <w:rPr>
                <w:rFonts w:ascii="Cambria" w:hAnsi="Cambria"/>
                <w:bCs/>
                <w:color w:val="000000"/>
                <w:sz w:val="21"/>
                <w:szCs w:val="21"/>
              </w:rPr>
            </w:rPrChange>
          </w:rPr>
          <w:delText xml:space="preserve"> </w:delText>
        </w:r>
      </w:del>
      <w:r w:rsidRPr="00402682">
        <w:rPr>
          <w:bCs/>
          <w:color w:val="000000"/>
          <w:sz w:val="21"/>
          <w:szCs w:val="21"/>
          <w:rPrChange w:id="284" w:author="Preston Watts" w:date="2020-12-01T13:10:00Z">
            <w:rPr>
              <w:rFonts w:ascii="Cambria" w:hAnsi="Cambria"/>
              <w:bCs/>
              <w:color w:val="000000"/>
              <w:sz w:val="21"/>
              <w:szCs w:val="21"/>
            </w:rPr>
          </w:rPrChange>
        </w:rPr>
        <w:t xml:space="preserve">  </w:t>
      </w:r>
      <w:r w:rsidR="00894623" w:rsidRPr="00402682">
        <w:rPr>
          <w:bCs/>
          <w:color w:val="000000"/>
          <w:sz w:val="21"/>
          <w:szCs w:val="21"/>
          <w:rPrChange w:id="285" w:author="Preston Watts" w:date="2020-12-01T13:10:00Z">
            <w:rPr>
              <w:rFonts w:ascii="Cambria" w:hAnsi="Cambria"/>
              <w:bCs/>
              <w:color w:val="000000"/>
              <w:sz w:val="21"/>
              <w:szCs w:val="21"/>
            </w:rPr>
          </w:rPrChange>
        </w:rPr>
        <w:t xml:space="preserve">May </w:t>
      </w:r>
      <w:r w:rsidRPr="00402682">
        <w:rPr>
          <w:bCs/>
          <w:color w:val="000000"/>
          <w:sz w:val="21"/>
          <w:szCs w:val="21"/>
          <w:rPrChange w:id="286" w:author="Preston Watts" w:date="2020-12-01T13:10:00Z">
            <w:rPr>
              <w:rFonts w:ascii="Cambria" w:hAnsi="Cambria"/>
              <w:bCs/>
              <w:color w:val="000000"/>
              <w:sz w:val="21"/>
              <w:szCs w:val="21"/>
            </w:rPr>
          </w:rPrChange>
        </w:rPr>
        <w:t>2016</w:t>
      </w:r>
      <w:r w:rsidR="00894623" w:rsidRPr="00402682">
        <w:rPr>
          <w:bCs/>
          <w:color w:val="000000"/>
          <w:sz w:val="21"/>
          <w:szCs w:val="21"/>
          <w:rPrChange w:id="287" w:author="Preston Watts" w:date="2020-12-01T13:10:00Z">
            <w:rPr>
              <w:rFonts w:ascii="Cambria" w:hAnsi="Cambria"/>
              <w:bCs/>
              <w:color w:val="000000"/>
              <w:sz w:val="21"/>
              <w:szCs w:val="21"/>
            </w:rPr>
          </w:rPrChange>
        </w:rPr>
        <w:t xml:space="preserve"> </w:t>
      </w:r>
      <w:del w:id="288" w:author="Preston Watts" w:date="2020-12-01T13:10:00Z">
        <w:r w:rsidR="00894623" w:rsidRPr="00402682" w:rsidDel="00402682">
          <w:rPr>
            <w:bCs/>
            <w:color w:val="000000"/>
            <w:sz w:val="21"/>
            <w:szCs w:val="21"/>
            <w:rPrChange w:id="289" w:author="Preston Watts" w:date="2020-12-01T13:10:00Z">
              <w:rPr>
                <w:rFonts w:ascii="Cambria" w:hAnsi="Cambria"/>
                <w:bCs/>
                <w:color w:val="000000"/>
                <w:sz w:val="21"/>
                <w:szCs w:val="21"/>
              </w:rPr>
            </w:rPrChange>
          </w:rPr>
          <w:delText xml:space="preserve">– </w:delText>
        </w:r>
      </w:del>
      <w:ins w:id="290" w:author="Preston Watts" w:date="2020-12-01T13:10:00Z">
        <w:r w:rsidR="00402682">
          <w:rPr>
            <w:bCs/>
            <w:color w:val="000000"/>
            <w:sz w:val="21"/>
            <w:szCs w:val="21"/>
          </w:rPr>
          <w:t>-</w:t>
        </w:r>
        <w:r w:rsidR="00402682" w:rsidRPr="00402682">
          <w:rPr>
            <w:bCs/>
            <w:color w:val="000000"/>
            <w:sz w:val="21"/>
            <w:szCs w:val="21"/>
            <w:rPrChange w:id="291" w:author="Preston Watts" w:date="2020-12-01T13:10:00Z">
              <w:rPr>
                <w:rFonts w:ascii="Cambria" w:hAnsi="Cambria"/>
                <w:bCs/>
                <w:color w:val="000000"/>
                <w:sz w:val="21"/>
                <w:szCs w:val="21"/>
              </w:rPr>
            </w:rPrChange>
          </w:rPr>
          <w:t xml:space="preserve"> </w:t>
        </w:r>
      </w:ins>
      <w:r w:rsidR="00894623" w:rsidRPr="00402682">
        <w:rPr>
          <w:bCs/>
          <w:color w:val="000000"/>
          <w:sz w:val="21"/>
          <w:szCs w:val="21"/>
          <w:rPrChange w:id="292" w:author="Preston Watts" w:date="2020-12-01T13:10:00Z">
            <w:rPr>
              <w:rFonts w:ascii="Cambria" w:hAnsi="Cambria"/>
              <w:bCs/>
              <w:color w:val="000000"/>
              <w:sz w:val="21"/>
              <w:szCs w:val="21"/>
            </w:rPr>
          </w:rPrChange>
        </w:rPr>
        <w:t>July 2016</w:t>
      </w:r>
    </w:p>
    <w:p w14:paraId="7305D342" w14:textId="77777777" w:rsidR="005800ED" w:rsidRPr="00402682" w:rsidRDefault="005800ED">
      <w:pPr>
        <w:tabs>
          <w:tab w:val="right" w:pos="10530"/>
        </w:tabs>
        <w:autoSpaceDE w:val="0"/>
        <w:autoSpaceDN w:val="0"/>
        <w:adjustRightInd w:val="0"/>
        <w:spacing w:line="190" w:lineRule="auto"/>
        <w:ind w:right="-720"/>
        <w:outlineLvl w:val="0"/>
        <w:rPr>
          <w:bCs/>
          <w:color w:val="000000"/>
          <w:sz w:val="21"/>
          <w:szCs w:val="21"/>
          <w:rPrChange w:id="293" w:author="Preston Watts" w:date="2020-12-01T13:10:00Z">
            <w:rPr>
              <w:rFonts w:ascii="Cambria" w:hAnsi="Cambria"/>
              <w:bCs/>
              <w:color w:val="000000"/>
              <w:sz w:val="21"/>
              <w:szCs w:val="21"/>
            </w:rPr>
          </w:rPrChange>
        </w:rPr>
      </w:pPr>
      <w:r w:rsidRPr="00402682">
        <w:rPr>
          <w:bCs/>
          <w:i/>
          <w:color w:val="000000"/>
          <w:sz w:val="21"/>
          <w:szCs w:val="21"/>
          <w:rPrChange w:id="294" w:author="Preston Watts" w:date="2020-12-01T13:10:00Z">
            <w:rPr>
              <w:rFonts w:ascii="Cambria" w:hAnsi="Cambria"/>
              <w:bCs/>
              <w:i/>
              <w:color w:val="000000"/>
              <w:sz w:val="21"/>
              <w:szCs w:val="21"/>
            </w:rPr>
          </w:rPrChange>
        </w:rPr>
        <w:t>Civil Engineering Intern</w:t>
      </w:r>
    </w:p>
    <w:p w14:paraId="41868748" w14:textId="082243EC" w:rsidR="005800ED" w:rsidRPr="00402682" w:rsidRDefault="005800ED">
      <w:pPr>
        <w:numPr>
          <w:ilvl w:val="0"/>
          <w:numId w:val="1"/>
        </w:numPr>
        <w:spacing w:line="206" w:lineRule="auto"/>
        <w:ind w:left="273" w:hanging="187"/>
        <w:rPr>
          <w:sz w:val="21"/>
          <w:szCs w:val="21"/>
          <w:rPrChange w:id="295" w:author="Preston Watts" w:date="2020-12-01T13:10:00Z">
            <w:rPr>
              <w:rFonts w:ascii="Cambria" w:hAnsi="Cambria"/>
              <w:sz w:val="21"/>
              <w:szCs w:val="21"/>
            </w:rPr>
          </w:rPrChange>
        </w:rPr>
      </w:pPr>
      <w:commentRangeStart w:id="296"/>
      <w:r w:rsidRPr="00402682">
        <w:rPr>
          <w:sz w:val="21"/>
          <w:szCs w:val="21"/>
          <w:rPrChange w:id="297" w:author="Preston Watts" w:date="2020-12-01T13:10:00Z">
            <w:rPr>
              <w:rFonts w:ascii="Cambria" w:hAnsi="Cambria"/>
              <w:sz w:val="21"/>
              <w:szCs w:val="21"/>
            </w:rPr>
          </w:rPrChange>
        </w:rPr>
        <w:t xml:space="preserve">Analyzed engineering plans to </w:t>
      </w:r>
      <w:r w:rsidR="0083326D" w:rsidRPr="00402682">
        <w:rPr>
          <w:sz w:val="21"/>
          <w:szCs w:val="21"/>
          <w:rPrChange w:id="298" w:author="Preston Watts" w:date="2020-12-01T13:10:00Z">
            <w:rPr>
              <w:rFonts w:ascii="Cambria" w:hAnsi="Cambria"/>
              <w:sz w:val="21"/>
              <w:szCs w:val="21"/>
            </w:rPr>
          </w:rPrChange>
        </w:rPr>
        <w:t xml:space="preserve">methodically </w:t>
      </w:r>
      <w:r w:rsidRPr="00402682">
        <w:rPr>
          <w:sz w:val="21"/>
          <w:szCs w:val="21"/>
          <w:rPrChange w:id="299" w:author="Preston Watts" w:date="2020-12-01T13:10:00Z">
            <w:rPr>
              <w:rFonts w:ascii="Cambria" w:hAnsi="Cambria"/>
              <w:sz w:val="21"/>
              <w:szCs w:val="21"/>
            </w:rPr>
          </w:rPrChange>
        </w:rPr>
        <w:t>break down structures</w:t>
      </w:r>
      <w:r w:rsidR="0083326D" w:rsidRPr="00402682">
        <w:rPr>
          <w:sz w:val="21"/>
          <w:szCs w:val="21"/>
          <w:rPrChange w:id="300" w:author="Preston Watts" w:date="2020-12-01T13:10:00Z">
            <w:rPr>
              <w:rFonts w:ascii="Cambria" w:hAnsi="Cambria"/>
              <w:sz w:val="21"/>
              <w:szCs w:val="21"/>
            </w:rPr>
          </w:rPrChange>
        </w:rPr>
        <w:t xml:space="preserve"> to be built into component</w:t>
      </w:r>
      <w:r w:rsidR="00CC274E" w:rsidRPr="00402682">
        <w:rPr>
          <w:sz w:val="21"/>
          <w:szCs w:val="21"/>
          <w:rPrChange w:id="301" w:author="Preston Watts" w:date="2020-12-01T13:10:00Z">
            <w:rPr>
              <w:rFonts w:ascii="Cambria" w:hAnsi="Cambria"/>
              <w:sz w:val="21"/>
              <w:szCs w:val="21"/>
            </w:rPr>
          </w:rPrChange>
        </w:rPr>
        <w:t xml:space="preserve">s </w:t>
      </w:r>
      <w:r w:rsidR="00F31123" w:rsidRPr="00402682">
        <w:rPr>
          <w:sz w:val="21"/>
          <w:szCs w:val="21"/>
          <w:rPrChange w:id="302" w:author="Preston Watts" w:date="2020-12-01T13:10:00Z">
            <w:rPr>
              <w:rFonts w:ascii="Cambria" w:hAnsi="Cambria"/>
              <w:sz w:val="21"/>
              <w:szCs w:val="21"/>
            </w:rPr>
          </w:rPrChange>
        </w:rPr>
        <w:t>to</w:t>
      </w:r>
      <w:r w:rsidRPr="00402682">
        <w:rPr>
          <w:sz w:val="21"/>
          <w:szCs w:val="21"/>
          <w:rPrChange w:id="303" w:author="Preston Watts" w:date="2020-12-01T13:10:00Z">
            <w:rPr>
              <w:rFonts w:ascii="Cambria" w:hAnsi="Cambria"/>
              <w:sz w:val="21"/>
              <w:szCs w:val="21"/>
            </w:rPr>
          </w:rPrChange>
        </w:rPr>
        <w:t xml:space="preserve"> acquire</w:t>
      </w:r>
      <w:r w:rsidR="00F31123" w:rsidRPr="00402682">
        <w:rPr>
          <w:sz w:val="21"/>
          <w:szCs w:val="21"/>
          <w:rPrChange w:id="304" w:author="Preston Watts" w:date="2020-12-01T13:10:00Z">
            <w:rPr>
              <w:rFonts w:ascii="Cambria" w:hAnsi="Cambria"/>
              <w:sz w:val="21"/>
              <w:szCs w:val="21"/>
            </w:rPr>
          </w:rPrChange>
        </w:rPr>
        <w:t xml:space="preserve"> exact dimensions and subsequently attain</w:t>
      </w:r>
      <w:r w:rsidRPr="00402682">
        <w:rPr>
          <w:sz w:val="21"/>
          <w:szCs w:val="21"/>
          <w:rPrChange w:id="305" w:author="Preston Watts" w:date="2020-12-01T13:10:00Z">
            <w:rPr>
              <w:rFonts w:ascii="Cambria" w:hAnsi="Cambria"/>
              <w:sz w:val="21"/>
              <w:szCs w:val="21"/>
            </w:rPr>
          </w:rPrChange>
        </w:rPr>
        <w:t xml:space="preserve"> material quantities</w:t>
      </w:r>
      <w:commentRangeEnd w:id="296"/>
      <w:r w:rsidR="00624F9A" w:rsidRPr="00402682">
        <w:rPr>
          <w:rStyle w:val="CommentReference"/>
        </w:rPr>
        <w:commentReference w:id="296"/>
      </w:r>
    </w:p>
    <w:p w14:paraId="6100BC2E" w14:textId="4D83E9EF" w:rsidR="005800ED" w:rsidRPr="00402682" w:rsidRDefault="005800ED">
      <w:pPr>
        <w:numPr>
          <w:ilvl w:val="0"/>
          <w:numId w:val="1"/>
        </w:numPr>
        <w:spacing w:line="206" w:lineRule="auto"/>
        <w:ind w:left="273" w:hanging="187"/>
        <w:rPr>
          <w:sz w:val="21"/>
          <w:szCs w:val="21"/>
          <w:rPrChange w:id="306" w:author="Preston Watts" w:date="2020-12-01T13:10:00Z">
            <w:rPr>
              <w:rFonts w:ascii="Cambria" w:hAnsi="Cambria"/>
              <w:sz w:val="21"/>
              <w:szCs w:val="21"/>
            </w:rPr>
          </w:rPrChange>
        </w:rPr>
      </w:pPr>
      <w:r w:rsidRPr="00402682">
        <w:rPr>
          <w:sz w:val="21"/>
          <w:szCs w:val="21"/>
          <w:rPrChange w:id="307" w:author="Preston Watts" w:date="2020-12-01T13:10:00Z">
            <w:rPr>
              <w:rFonts w:ascii="Cambria" w:hAnsi="Cambria"/>
              <w:sz w:val="21"/>
              <w:szCs w:val="21"/>
            </w:rPr>
          </w:rPrChange>
        </w:rPr>
        <w:t xml:space="preserve">Utilized </w:t>
      </w:r>
      <w:r w:rsidR="00333CED" w:rsidRPr="00402682">
        <w:rPr>
          <w:sz w:val="21"/>
          <w:szCs w:val="21"/>
          <w:rPrChange w:id="308" w:author="Preston Watts" w:date="2020-12-01T13:10:00Z">
            <w:rPr>
              <w:rFonts w:ascii="Cambria" w:hAnsi="Cambria"/>
              <w:sz w:val="21"/>
              <w:szCs w:val="21"/>
            </w:rPr>
          </w:rPrChange>
        </w:rPr>
        <w:t>E</w:t>
      </w:r>
      <w:r w:rsidRPr="00402682">
        <w:rPr>
          <w:sz w:val="21"/>
          <w:szCs w:val="21"/>
          <w:rPrChange w:id="309" w:author="Preston Watts" w:date="2020-12-01T13:10:00Z">
            <w:rPr>
              <w:rFonts w:ascii="Cambria" w:hAnsi="Cambria"/>
              <w:sz w:val="21"/>
              <w:szCs w:val="21"/>
            </w:rPr>
          </w:rPrChange>
        </w:rPr>
        <w:t xml:space="preserve">xcel to record material quantities and </w:t>
      </w:r>
      <w:del w:id="310" w:author="Preston Watts" w:date="2020-11-18T14:22:00Z">
        <w:r w:rsidRPr="00402682" w:rsidDel="00C06F7D">
          <w:rPr>
            <w:sz w:val="21"/>
            <w:szCs w:val="21"/>
            <w:rPrChange w:id="311" w:author="Preston Watts" w:date="2020-12-01T13:10:00Z">
              <w:rPr>
                <w:rFonts w:ascii="Cambria" w:hAnsi="Cambria"/>
                <w:sz w:val="21"/>
                <w:szCs w:val="21"/>
              </w:rPr>
            </w:rPrChange>
          </w:rPr>
          <w:delText xml:space="preserve">to </w:delText>
        </w:r>
      </w:del>
      <w:r w:rsidRPr="00402682">
        <w:rPr>
          <w:sz w:val="21"/>
          <w:szCs w:val="21"/>
          <w:rPrChange w:id="312" w:author="Preston Watts" w:date="2020-12-01T13:10:00Z">
            <w:rPr>
              <w:rFonts w:ascii="Cambria" w:hAnsi="Cambria"/>
              <w:sz w:val="21"/>
              <w:szCs w:val="21"/>
            </w:rPr>
          </w:rPrChange>
        </w:rPr>
        <w:t>estimate the associated costs</w:t>
      </w:r>
      <w:r w:rsidR="00F31123" w:rsidRPr="00402682">
        <w:rPr>
          <w:sz w:val="21"/>
          <w:szCs w:val="21"/>
          <w:rPrChange w:id="313" w:author="Preston Watts" w:date="2020-12-01T13:10:00Z">
            <w:rPr>
              <w:rFonts w:ascii="Cambria" w:hAnsi="Cambria"/>
              <w:sz w:val="21"/>
              <w:szCs w:val="21"/>
            </w:rPr>
          </w:rPrChange>
        </w:rPr>
        <w:t xml:space="preserve"> of concrete, rebar, </w:t>
      </w:r>
      <w:r w:rsidR="009006F8" w:rsidRPr="00402682">
        <w:rPr>
          <w:sz w:val="21"/>
          <w:szCs w:val="21"/>
          <w:rPrChange w:id="314" w:author="Preston Watts" w:date="2020-12-01T13:10:00Z">
            <w:rPr>
              <w:rFonts w:ascii="Cambria" w:hAnsi="Cambria"/>
              <w:sz w:val="21"/>
              <w:szCs w:val="21"/>
            </w:rPr>
          </w:rPrChange>
        </w:rPr>
        <w:t xml:space="preserve">wood, etc. </w:t>
      </w:r>
    </w:p>
    <w:p w14:paraId="5C3A02D8" w14:textId="4FA918E5" w:rsidR="005800ED" w:rsidRPr="00402682" w:rsidRDefault="005800ED">
      <w:pPr>
        <w:numPr>
          <w:ilvl w:val="0"/>
          <w:numId w:val="1"/>
        </w:numPr>
        <w:spacing w:line="206" w:lineRule="auto"/>
        <w:ind w:left="273" w:hanging="187"/>
        <w:rPr>
          <w:sz w:val="21"/>
          <w:szCs w:val="21"/>
          <w:rPrChange w:id="315" w:author="Preston Watts" w:date="2020-12-01T13:10:00Z">
            <w:rPr>
              <w:rFonts w:ascii="Cambria" w:hAnsi="Cambria"/>
              <w:sz w:val="21"/>
              <w:szCs w:val="21"/>
            </w:rPr>
          </w:rPrChange>
        </w:rPr>
      </w:pPr>
      <w:commentRangeStart w:id="316"/>
      <w:r w:rsidRPr="00402682">
        <w:rPr>
          <w:sz w:val="21"/>
          <w:szCs w:val="21"/>
          <w:rPrChange w:id="317" w:author="Preston Watts" w:date="2020-12-01T13:10:00Z">
            <w:rPr>
              <w:rFonts w:ascii="Cambria" w:hAnsi="Cambria"/>
              <w:sz w:val="21"/>
              <w:szCs w:val="21"/>
            </w:rPr>
          </w:rPrChange>
        </w:rPr>
        <w:t xml:space="preserve">Employed Google Earth to </w:t>
      </w:r>
      <w:r w:rsidR="004F2C6B" w:rsidRPr="00402682">
        <w:rPr>
          <w:sz w:val="21"/>
          <w:szCs w:val="21"/>
          <w:rPrChange w:id="318" w:author="Preston Watts" w:date="2020-12-01T13:10:00Z">
            <w:rPr>
              <w:rFonts w:ascii="Cambria" w:hAnsi="Cambria"/>
              <w:sz w:val="21"/>
              <w:szCs w:val="21"/>
            </w:rPr>
          </w:rPrChange>
        </w:rPr>
        <w:t>lay</w:t>
      </w:r>
      <w:r w:rsidR="00F34864" w:rsidRPr="00402682">
        <w:rPr>
          <w:sz w:val="21"/>
          <w:szCs w:val="21"/>
          <w:rPrChange w:id="319" w:author="Preston Watts" w:date="2020-12-01T13:10:00Z">
            <w:rPr>
              <w:rFonts w:ascii="Cambria" w:hAnsi="Cambria"/>
              <w:sz w:val="21"/>
              <w:szCs w:val="21"/>
            </w:rPr>
          </w:rPrChange>
        </w:rPr>
        <w:t xml:space="preserve"> </w:t>
      </w:r>
      <w:r w:rsidRPr="00402682">
        <w:rPr>
          <w:sz w:val="21"/>
          <w:szCs w:val="21"/>
          <w:rPrChange w:id="320" w:author="Preston Watts" w:date="2020-12-01T13:10:00Z">
            <w:rPr>
              <w:rFonts w:ascii="Cambria" w:hAnsi="Cambria"/>
              <w:sz w:val="21"/>
              <w:szCs w:val="21"/>
            </w:rPr>
          </w:rPrChange>
        </w:rPr>
        <w:t>phases of a construction project</w:t>
      </w:r>
      <w:ins w:id="321" w:author="Preston Watts" w:date="2020-11-18T14:22:00Z">
        <w:r w:rsidR="0052405C" w:rsidRPr="00402682">
          <w:rPr>
            <w:sz w:val="21"/>
            <w:szCs w:val="21"/>
            <w:rPrChange w:id="322" w:author="Preston Watts" w:date="2020-12-01T13:10:00Z">
              <w:rPr>
                <w:rFonts w:ascii="Cambria" w:hAnsi="Cambria"/>
                <w:sz w:val="21"/>
                <w:szCs w:val="21"/>
              </w:rPr>
            </w:rPrChange>
          </w:rPr>
          <w:t>,</w:t>
        </w:r>
      </w:ins>
      <w:r w:rsidRPr="00402682">
        <w:rPr>
          <w:sz w:val="21"/>
          <w:szCs w:val="21"/>
          <w:rPrChange w:id="323" w:author="Preston Watts" w:date="2020-12-01T13:10:00Z">
            <w:rPr>
              <w:rFonts w:ascii="Cambria" w:hAnsi="Cambria"/>
              <w:sz w:val="21"/>
              <w:szCs w:val="21"/>
            </w:rPr>
          </w:rPrChange>
        </w:rPr>
        <w:t xml:space="preserve"> </w:t>
      </w:r>
      <w:r w:rsidR="008F2175" w:rsidRPr="00402682">
        <w:rPr>
          <w:sz w:val="21"/>
          <w:szCs w:val="21"/>
          <w:rPrChange w:id="324" w:author="Preston Watts" w:date="2020-12-01T13:10:00Z">
            <w:rPr>
              <w:rFonts w:ascii="Cambria" w:hAnsi="Cambria"/>
              <w:sz w:val="21"/>
              <w:szCs w:val="21"/>
            </w:rPr>
          </w:rPrChange>
        </w:rPr>
        <w:t>which was used by the head of estimating and w</w:t>
      </w:r>
      <w:r w:rsidR="00DF60A9" w:rsidRPr="00402682">
        <w:rPr>
          <w:sz w:val="21"/>
          <w:szCs w:val="21"/>
          <w:rPrChange w:id="325" w:author="Preston Watts" w:date="2020-12-01T13:10:00Z">
            <w:rPr>
              <w:rFonts w:ascii="Cambria" w:hAnsi="Cambria"/>
              <w:sz w:val="21"/>
              <w:szCs w:val="21"/>
            </w:rPr>
          </w:rPrChange>
        </w:rPr>
        <w:t>ould be used</w:t>
      </w:r>
      <w:r w:rsidR="007E5F28" w:rsidRPr="00402682">
        <w:rPr>
          <w:sz w:val="21"/>
          <w:szCs w:val="21"/>
          <w:rPrChange w:id="326" w:author="Preston Watts" w:date="2020-12-01T13:10:00Z">
            <w:rPr>
              <w:rFonts w:ascii="Cambria" w:hAnsi="Cambria"/>
              <w:sz w:val="21"/>
              <w:szCs w:val="21"/>
            </w:rPr>
          </w:rPrChange>
        </w:rPr>
        <w:t xml:space="preserve"> in project preparation</w:t>
      </w:r>
      <w:r w:rsidR="00DF60A9" w:rsidRPr="00402682">
        <w:rPr>
          <w:sz w:val="21"/>
          <w:szCs w:val="21"/>
          <w:rPrChange w:id="327" w:author="Preston Watts" w:date="2020-12-01T13:10:00Z">
            <w:rPr>
              <w:rFonts w:ascii="Cambria" w:hAnsi="Cambria"/>
              <w:sz w:val="21"/>
              <w:szCs w:val="21"/>
            </w:rPr>
          </w:rPrChange>
        </w:rPr>
        <w:t xml:space="preserve"> </w:t>
      </w:r>
      <w:r w:rsidR="007E5F28" w:rsidRPr="00402682">
        <w:rPr>
          <w:sz w:val="21"/>
          <w:szCs w:val="21"/>
          <w:rPrChange w:id="328" w:author="Preston Watts" w:date="2020-12-01T13:10:00Z">
            <w:rPr>
              <w:rFonts w:ascii="Cambria" w:hAnsi="Cambria"/>
              <w:sz w:val="21"/>
              <w:szCs w:val="21"/>
            </w:rPr>
          </w:rPrChange>
        </w:rPr>
        <w:t xml:space="preserve">in the case of a successful bid </w:t>
      </w:r>
      <w:commentRangeEnd w:id="316"/>
      <w:r w:rsidR="00624F9A" w:rsidRPr="00402682">
        <w:rPr>
          <w:rStyle w:val="CommentReference"/>
        </w:rPr>
        <w:commentReference w:id="316"/>
      </w:r>
    </w:p>
    <w:p w14:paraId="388C0258" w14:textId="252CF743" w:rsidR="005800ED" w:rsidRPr="00402682" w:rsidRDefault="005800ED">
      <w:pPr>
        <w:numPr>
          <w:ilvl w:val="0"/>
          <w:numId w:val="1"/>
        </w:numPr>
        <w:spacing w:line="206" w:lineRule="auto"/>
        <w:ind w:left="273" w:hanging="187"/>
        <w:rPr>
          <w:sz w:val="21"/>
          <w:szCs w:val="21"/>
          <w:rPrChange w:id="329" w:author="Preston Watts" w:date="2020-12-01T13:10:00Z">
            <w:rPr>
              <w:rFonts w:ascii="Cambria" w:hAnsi="Cambria"/>
              <w:sz w:val="21"/>
              <w:szCs w:val="21"/>
            </w:rPr>
          </w:rPrChange>
        </w:rPr>
      </w:pPr>
      <w:r w:rsidRPr="00402682">
        <w:rPr>
          <w:sz w:val="21"/>
          <w:szCs w:val="21"/>
          <w:rPrChange w:id="330" w:author="Preston Watts" w:date="2020-12-01T13:10:00Z">
            <w:rPr>
              <w:rFonts w:ascii="Cambria" w:hAnsi="Cambria"/>
              <w:sz w:val="21"/>
              <w:szCs w:val="21"/>
            </w:rPr>
          </w:rPrChange>
        </w:rPr>
        <w:t xml:space="preserve">Collaborated with designers to ensure proper accounting for wind pressure when constructing braces </w:t>
      </w:r>
      <w:del w:id="331" w:author="Preston Watts" w:date="2020-11-18T14:22:00Z">
        <w:r w:rsidRPr="00402682" w:rsidDel="0052405C">
          <w:rPr>
            <w:sz w:val="21"/>
            <w:szCs w:val="21"/>
            <w:rPrChange w:id="332" w:author="Preston Watts" w:date="2020-12-01T13:10:00Z">
              <w:rPr>
                <w:rFonts w:ascii="Cambria" w:hAnsi="Cambria"/>
                <w:sz w:val="21"/>
                <w:szCs w:val="21"/>
              </w:rPr>
            </w:rPrChange>
          </w:rPr>
          <w:delText xml:space="preserve">that would be used </w:delText>
        </w:r>
      </w:del>
      <w:r w:rsidRPr="00402682">
        <w:rPr>
          <w:sz w:val="21"/>
          <w:szCs w:val="21"/>
          <w:rPrChange w:id="333" w:author="Preston Watts" w:date="2020-12-01T13:10:00Z">
            <w:rPr>
              <w:rFonts w:ascii="Cambria" w:hAnsi="Cambria"/>
              <w:sz w:val="21"/>
              <w:szCs w:val="21"/>
            </w:rPr>
          </w:rPrChange>
        </w:rPr>
        <w:t xml:space="preserve">for </w:t>
      </w:r>
      <w:r w:rsidR="00D11A16" w:rsidRPr="00402682">
        <w:rPr>
          <w:sz w:val="21"/>
          <w:szCs w:val="21"/>
          <w:rPrChange w:id="334" w:author="Preston Watts" w:date="2020-12-01T13:10:00Z">
            <w:rPr>
              <w:rFonts w:ascii="Cambria" w:hAnsi="Cambria"/>
              <w:sz w:val="21"/>
              <w:szCs w:val="21"/>
            </w:rPr>
          </w:rPrChange>
        </w:rPr>
        <w:t xml:space="preserve">supporting </w:t>
      </w:r>
      <w:r w:rsidRPr="00402682">
        <w:rPr>
          <w:sz w:val="21"/>
          <w:szCs w:val="21"/>
          <w:rPrChange w:id="335" w:author="Preston Watts" w:date="2020-12-01T13:10:00Z">
            <w:rPr>
              <w:rFonts w:ascii="Cambria" w:hAnsi="Cambria"/>
              <w:sz w:val="21"/>
              <w:szCs w:val="21"/>
            </w:rPr>
          </w:rPrChange>
        </w:rPr>
        <w:t>concrete columns</w:t>
      </w:r>
      <w:r w:rsidR="00516A45" w:rsidRPr="00402682">
        <w:rPr>
          <w:sz w:val="21"/>
          <w:szCs w:val="21"/>
          <w:rPrChange w:id="336" w:author="Preston Watts" w:date="2020-12-01T13:10:00Z">
            <w:rPr>
              <w:rFonts w:ascii="Cambria" w:hAnsi="Cambria"/>
              <w:sz w:val="21"/>
              <w:szCs w:val="21"/>
            </w:rPr>
          </w:rPrChange>
        </w:rPr>
        <w:t xml:space="preserve"> during their construction</w:t>
      </w:r>
    </w:p>
    <w:p w14:paraId="731EBA9B" w14:textId="77777777" w:rsidR="005800ED" w:rsidRPr="00402682" w:rsidRDefault="005800ED">
      <w:pPr>
        <w:pBdr>
          <w:bottom w:val="single" w:sz="6" w:space="1" w:color="auto"/>
        </w:pBdr>
        <w:autoSpaceDE w:val="0"/>
        <w:autoSpaceDN w:val="0"/>
        <w:adjustRightInd w:val="0"/>
        <w:spacing w:line="190" w:lineRule="auto"/>
        <w:outlineLvl w:val="0"/>
        <w:rPr>
          <w:b/>
          <w:bCs/>
          <w:color w:val="000000"/>
          <w:sz w:val="10"/>
          <w:szCs w:val="10"/>
          <w:rPrChange w:id="337" w:author="Preston Watts" w:date="2020-12-01T13:10:00Z">
            <w:rPr>
              <w:rFonts w:ascii="Cambria" w:hAnsi="Cambria"/>
              <w:b/>
              <w:bCs/>
              <w:color w:val="000000"/>
              <w:sz w:val="10"/>
              <w:szCs w:val="10"/>
            </w:rPr>
          </w:rPrChange>
        </w:rPr>
      </w:pPr>
    </w:p>
    <w:p w14:paraId="7CE9D307" w14:textId="77777777" w:rsidR="005800ED" w:rsidRPr="00402682" w:rsidRDefault="005800ED">
      <w:pPr>
        <w:pBdr>
          <w:bottom w:val="single" w:sz="6" w:space="1" w:color="auto"/>
        </w:pBdr>
        <w:autoSpaceDE w:val="0"/>
        <w:autoSpaceDN w:val="0"/>
        <w:adjustRightInd w:val="0"/>
        <w:spacing w:line="190" w:lineRule="auto"/>
        <w:outlineLvl w:val="0"/>
        <w:rPr>
          <w:b/>
          <w:bCs/>
          <w:color w:val="000000"/>
          <w:sz w:val="21"/>
          <w:szCs w:val="21"/>
          <w:rPrChange w:id="338" w:author="Preston Watts" w:date="2020-12-01T13:10:00Z">
            <w:rPr>
              <w:rFonts w:ascii="Cambria" w:hAnsi="Cambria"/>
              <w:b/>
              <w:bCs/>
              <w:color w:val="000000"/>
              <w:sz w:val="21"/>
              <w:szCs w:val="21"/>
            </w:rPr>
          </w:rPrChange>
        </w:rPr>
      </w:pPr>
      <w:r w:rsidRPr="00402682">
        <w:rPr>
          <w:b/>
          <w:bCs/>
          <w:color w:val="000000"/>
          <w:sz w:val="21"/>
          <w:szCs w:val="21"/>
          <w:rPrChange w:id="339" w:author="Preston Watts" w:date="2020-12-01T13:10:00Z">
            <w:rPr>
              <w:rFonts w:ascii="Cambria" w:hAnsi="Cambria"/>
              <w:b/>
              <w:bCs/>
              <w:color w:val="000000"/>
              <w:sz w:val="21"/>
              <w:szCs w:val="21"/>
            </w:rPr>
          </w:rPrChange>
        </w:rPr>
        <w:t>TECHNICAL SKILLS</w:t>
      </w:r>
    </w:p>
    <w:p w14:paraId="3151A429" w14:textId="33B13094" w:rsidR="005800ED" w:rsidRPr="00402682" w:rsidRDefault="005800ED">
      <w:pPr>
        <w:numPr>
          <w:ilvl w:val="0"/>
          <w:numId w:val="2"/>
        </w:numPr>
        <w:spacing w:line="190" w:lineRule="auto"/>
        <w:ind w:left="270" w:hanging="180"/>
        <w:rPr>
          <w:color w:val="000000"/>
          <w:sz w:val="21"/>
          <w:szCs w:val="21"/>
          <w:rPrChange w:id="340" w:author="Preston Watts" w:date="2020-12-01T13:10:00Z">
            <w:rPr>
              <w:rFonts w:ascii="Cambria" w:hAnsi="Cambria"/>
              <w:color w:val="000000"/>
              <w:sz w:val="21"/>
              <w:szCs w:val="21"/>
            </w:rPr>
          </w:rPrChange>
        </w:rPr>
      </w:pPr>
      <w:r w:rsidRPr="00402682">
        <w:rPr>
          <w:sz w:val="21"/>
          <w:szCs w:val="21"/>
          <w:rPrChange w:id="341" w:author="Preston Watts" w:date="2020-12-01T13:10:00Z">
            <w:rPr>
              <w:rFonts w:ascii="Cambria" w:hAnsi="Cambria"/>
              <w:sz w:val="21"/>
              <w:szCs w:val="21"/>
            </w:rPr>
          </w:rPrChange>
        </w:rPr>
        <w:t xml:space="preserve">Proficient: </w:t>
      </w:r>
      <w:r w:rsidR="00166B76" w:rsidRPr="00402682">
        <w:rPr>
          <w:sz w:val="21"/>
          <w:szCs w:val="21"/>
          <w:rPrChange w:id="342" w:author="Preston Watts" w:date="2020-12-01T13:10:00Z">
            <w:rPr>
              <w:rFonts w:ascii="Cambria" w:hAnsi="Cambria"/>
              <w:sz w:val="21"/>
              <w:szCs w:val="21"/>
            </w:rPr>
          </w:rPrChange>
        </w:rPr>
        <w:t xml:space="preserve">Statistics, Econometrics, </w:t>
      </w:r>
      <w:r w:rsidRPr="00402682">
        <w:rPr>
          <w:sz w:val="21"/>
          <w:szCs w:val="21"/>
          <w:rPrChange w:id="343" w:author="Preston Watts" w:date="2020-12-01T13:10:00Z">
            <w:rPr>
              <w:rFonts w:ascii="Cambria" w:hAnsi="Cambria"/>
              <w:sz w:val="21"/>
              <w:szCs w:val="21"/>
            </w:rPr>
          </w:rPrChange>
        </w:rPr>
        <w:t>Stata, MS</w:t>
      </w:r>
      <w:r w:rsidR="009631F7" w:rsidRPr="00402682">
        <w:rPr>
          <w:sz w:val="21"/>
          <w:szCs w:val="21"/>
          <w:rPrChange w:id="344" w:author="Preston Watts" w:date="2020-12-01T13:10:00Z">
            <w:rPr>
              <w:rFonts w:ascii="Cambria" w:hAnsi="Cambria"/>
              <w:sz w:val="21"/>
              <w:szCs w:val="21"/>
            </w:rPr>
          </w:rPrChange>
        </w:rPr>
        <w:t xml:space="preserve"> Office Suite (especially Excel)</w:t>
      </w:r>
    </w:p>
    <w:p w14:paraId="24139309" w14:textId="5826CF1B" w:rsidR="005800ED" w:rsidRPr="00402682" w:rsidRDefault="005800ED">
      <w:pPr>
        <w:numPr>
          <w:ilvl w:val="0"/>
          <w:numId w:val="2"/>
        </w:numPr>
        <w:spacing w:line="190" w:lineRule="auto"/>
        <w:ind w:left="270" w:hanging="180"/>
        <w:rPr>
          <w:color w:val="000000"/>
          <w:sz w:val="21"/>
          <w:szCs w:val="21"/>
          <w:rPrChange w:id="345" w:author="Preston Watts" w:date="2020-12-01T13:10:00Z">
            <w:rPr>
              <w:rFonts w:ascii="Cambria" w:hAnsi="Cambria"/>
              <w:color w:val="000000"/>
              <w:sz w:val="21"/>
              <w:szCs w:val="21"/>
            </w:rPr>
          </w:rPrChange>
        </w:rPr>
      </w:pPr>
      <w:r w:rsidRPr="00402682">
        <w:rPr>
          <w:color w:val="000000"/>
          <w:sz w:val="21"/>
          <w:szCs w:val="21"/>
          <w:rPrChange w:id="346" w:author="Preston Watts" w:date="2020-12-01T13:10:00Z">
            <w:rPr>
              <w:rFonts w:ascii="Cambria" w:hAnsi="Cambria"/>
              <w:color w:val="000000"/>
              <w:sz w:val="21"/>
              <w:szCs w:val="21"/>
            </w:rPr>
          </w:rPrChange>
        </w:rPr>
        <w:t xml:space="preserve">Medium proficiency: </w:t>
      </w:r>
      <w:ins w:id="347" w:author="Preston Watts" w:date="2020-12-07T11:38:00Z">
        <w:r w:rsidR="00AD0CA0">
          <w:rPr>
            <w:color w:val="000000"/>
            <w:sz w:val="21"/>
            <w:szCs w:val="21"/>
          </w:rPr>
          <w:t xml:space="preserve">SQL, </w:t>
        </w:r>
      </w:ins>
      <w:r w:rsidRPr="00402682">
        <w:rPr>
          <w:color w:val="000000"/>
          <w:sz w:val="21"/>
          <w:szCs w:val="21"/>
          <w:rPrChange w:id="348" w:author="Preston Watts" w:date="2020-12-01T13:10:00Z">
            <w:rPr>
              <w:rFonts w:ascii="Cambria" w:hAnsi="Cambria"/>
              <w:color w:val="000000"/>
              <w:sz w:val="21"/>
              <w:szCs w:val="21"/>
            </w:rPr>
          </w:rPrChange>
        </w:rPr>
        <w:t xml:space="preserve">R, ArcMap, </w:t>
      </w:r>
      <w:proofErr w:type="spellStart"/>
      <w:r w:rsidRPr="00402682">
        <w:rPr>
          <w:color w:val="000000"/>
          <w:sz w:val="21"/>
          <w:szCs w:val="21"/>
          <w:rPrChange w:id="349" w:author="Preston Watts" w:date="2020-12-01T13:10:00Z">
            <w:rPr>
              <w:rFonts w:ascii="Cambria" w:hAnsi="Cambria"/>
              <w:color w:val="000000"/>
              <w:sz w:val="21"/>
              <w:szCs w:val="21"/>
            </w:rPr>
          </w:rPrChange>
        </w:rPr>
        <w:t>Eviews</w:t>
      </w:r>
      <w:proofErr w:type="spellEnd"/>
      <w:r w:rsidR="00166B76" w:rsidRPr="00402682">
        <w:rPr>
          <w:color w:val="000000"/>
          <w:sz w:val="21"/>
          <w:szCs w:val="21"/>
          <w:rPrChange w:id="350" w:author="Preston Watts" w:date="2020-12-01T13:10:00Z">
            <w:rPr>
              <w:rFonts w:ascii="Cambria" w:hAnsi="Cambria"/>
              <w:color w:val="000000"/>
              <w:sz w:val="21"/>
              <w:szCs w:val="21"/>
            </w:rPr>
          </w:rPrChange>
        </w:rPr>
        <w:t>, M</w:t>
      </w:r>
      <w:r w:rsidR="00607852" w:rsidRPr="00402682">
        <w:rPr>
          <w:color w:val="000000"/>
          <w:sz w:val="21"/>
          <w:szCs w:val="21"/>
          <w:rPrChange w:id="351" w:author="Preston Watts" w:date="2020-12-01T13:10:00Z">
            <w:rPr>
              <w:rFonts w:ascii="Cambria" w:hAnsi="Cambria"/>
              <w:color w:val="000000"/>
              <w:sz w:val="21"/>
              <w:szCs w:val="21"/>
            </w:rPr>
          </w:rPrChange>
        </w:rPr>
        <w:t>achine Learning</w:t>
      </w:r>
      <w:ins w:id="352" w:author="Preston Watts" w:date="2020-12-07T11:38:00Z">
        <w:r w:rsidR="00AD0CA0">
          <w:rPr>
            <w:color w:val="000000"/>
            <w:sz w:val="21"/>
            <w:szCs w:val="21"/>
          </w:rPr>
          <w:t>, Data Mining</w:t>
        </w:r>
      </w:ins>
    </w:p>
    <w:p w14:paraId="6D56A57B" w14:textId="30175A6B" w:rsidR="007B1174" w:rsidRPr="00402682" w:rsidRDefault="007B1174" w:rsidP="007B1174">
      <w:pPr>
        <w:spacing w:line="190" w:lineRule="auto"/>
        <w:rPr>
          <w:color w:val="000000"/>
          <w:sz w:val="10"/>
          <w:szCs w:val="10"/>
          <w:rPrChange w:id="353" w:author="Preston Watts" w:date="2020-12-01T13:10:00Z">
            <w:rPr>
              <w:rFonts w:ascii="Cambria" w:hAnsi="Cambria"/>
              <w:color w:val="000000"/>
              <w:sz w:val="10"/>
              <w:szCs w:val="10"/>
            </w:rPr>
          </w:rPrChange>
        </w:rPr>
      </w:pPr>
    </w:p>
    <w:p w14:paraId="6147FAD3" w14:textId="2CBC8C92" w:rsidR="007B1174" w:rsidRPr="00402682" w:rsidRDefault="007B1174" w:rsidP="007B1174">
      <w:pPr>
        <w:pBdr>
          <w:bottom w:val="single" w:sz="6" w:space="1" w:color="auto"/>
        </w:pBdr>
        <w:autoSpaceDE w:val="0"/>
        <w:autoSpaceDN w:val="0"/>
        <w:adjustRightInd w:val="0"/>
        <w:spacing w:line="190" w:lineRule="auto"/>
        <w:outlineLvl w:val="0"/>
        <w:rPr>
          <w:b/>
          <w:bCs/>
          <w:color w:val="000000"/>
          <w:sz w:val="21"/>
          <w:szCs w:val="21"/>
          <w:rPrChange w:id="354" w:author="Preston Watts" w:date="2020-12-01T13:10:00Z">
            <w:rPr>
              <w:rFonts w:ascii="Cambria" w:hAnsi="Cambria"/>
              <w:b/>
              <w:bCs/>
              <w:color w:val="000000"/>
              <w:sz w:val="21"/>
              <w:szCs w:val="21"/>
            </w:rPr>
          </w:rPrChange>
        </w:rPr>
      </w:pPr>
      <w:r w:rsidRPr="00402682">
        <w:rPr>
          <w:b/>
          <w:bCs/>
          <w:color w:val="000000"/>
          <w:sz w:val="21"/>
          <w:szCs w:val="21"/>
          <w:rPrChange w:id="355" w:author="Preston Watts" w:date="2020-12-01T13:10:00Z">
            <w:rPr>
              <w:rFonts w:ascii="Cambria" w:hAnsi="Cambria"/>
              <w:b/>
              <w:bCs/>
              <w:color w:val="000000"/>
              <w:sz w:val="21"/>
              <w:szCs w:val="21"/>
            </w:rPr>
          </w:rPrChange>
        </w:rPr>
        <w:t>ADDITIONAL DETAILS</w:t>
      </w:r>
    </w:p>
    <w:p w14:paraId="11DA38B7" w14:textId="61E0D70F" w:rsidR="00A54DAE" w:rsidRPr="00402682" w:rsidRDefault="00A54DAE" w:rsidP="00A54DAE">
      <w:pPr>
        <w:numPr>
          <w:ilvl w:val="0"/>
          <w:numId w:val="2"/>
        </w:numPr>
        <w:spacing w:line="190" w:lineRule="auto"/>
        <w:ind w:left="270" w:hanging="180"/>
        <w:rPr>
          <w:color w:val="000000"/>
          <w:sz w:val="21"/>
          <w:szCs w:val="21"/>
          <w:rPrChange w:id="356" w:author="Preston Watts" w:date="2020-12-01T13:10:00Z">
            <w:rPr>
              <w:rFonts w:ascii="Cambria" w:hAnsi="Cambria"/>
              <w:color w:val="000000"/>
              <w:sz w:val="21"/>
              <w:szCs w:val="21"/>
            </w:rPr>
          </w:rPrChange>
        </w:rPr>
      </w:pPr>
      <w:commentRangeStart w:id="357"/>
      <w:r w:rsidRPr="00402682">
        <w:rPr>
          <w:sz w:val="21"/>
          <w:szCs w:val="21"/>
          <w:rPrChange w:id="358" w:author="Preston Watts" w:date="2020-12-01T13:10:00Z">
            <w:rPr>
              <w:rFonts w:ascii="Cambria" w:hAnsi="Cambria"/>
              <w:sz w:val="21"/>
              <w:szCs w:val="21"/>
            </w:rPr>
          </w:rPrChange>
        </w:rPr>
        <w:t>Interests</w:t>
      </w:r>
      <w:r w:rsidR="007B1174" w:rsidRPr="00402682">
        <w:rPr>
          <w:sz w:val="21"/>
          <w:szCs w:val="21"/>
          <w:rPrChange w:id="359" w:author="Preston Watts" w:date="2020-12-01T13:10:00Z">
            <w:rPr>
              <w:rFonts w:ascii="Cambria" w:hAnsi="Cambria"/>
              <w:sz w:val="21"/>
              <w:szCs w:val="21"/>
            </w:rPr>
          </w:rPrChange>
        </w:rPr>
        <w:t>:</w:t>
      </w:r>
      <w:r w:rsidR="00BB7D6B" w:rsidRPr="00402682">
        <w:rPr>
          <w:sz w:val="21"/>
          <w:szCs w:val="21"/>
          <w:rPrChange w:id="360" w:author="Preston Watts" w:date="2020-12-01T13:10:00Z">
            <w:rPr>
              <w:rFonts w:ascii="Cambria" w:hAnsi="Cambria"/>
              <w:sz w:val="21"/>
              <w:szCs w:val="21"/>
            </w:rPr>
          </w:rPrChange>
        </w:rPr>
        <w:t xml:space="preserve"> P</w:t>
      </w:r>
      <w:r w:rsidR="00FA1FCA" w:rsidRPr="00402682">
        <w:rPr>
          <w:sz w:val="21"/>
          <w:szCs w:val="21"/>
          <w:rPrChange w:id="361" w:author="Preston Watts" w:date="2020-12-01T13:10:00Z">
            <w:rPr>
              <w:rFonts w:ascii="Cambria" w:hAnsi="Cambria"/>
              <w:sz w:val="21"/>
              <w:szCs w:val="21"/>
            </w:rPr>
          </w:rPrChange>
        </w:rPr>
        <w:t xml:space="preserve">laying board games and frequenting breweries and pubs. </w:t>
      </w:r>
      <w:r w:rsidR="00291ABA" w:rsidRPr="00402682">
        <w:rPr>
          <w:sz w:val="21"/>
          <w:szCs w:val="21"/>
          <w:rPrChange w:id="362" w:author="Preston Watts" w:date="2020-12-01T13:10:00Z">
            <w:rPr>
              <w:rFonts w:ascii="Cambria" w:hAnsi="Cambria"/>
              <w:sz w:val="21"/>
              <w:szCs w:val="21"/>
            </w:rPr>
          </w:rPrChange>
        </w:rPr>
        <w:t>E</w:t>
      </w:r>
      <w:r w:rsidR="00B54A4B" w:rsidRPr="00402682">
        <w:rPr>
          <w:sz w:val="21"/>
          <w:szCs w:val="21"/>
          <w:rPrChange w:id="363" w:author="Preston Watts" w:date="2020-12-01T13:10:00Z">
            <w:rPr>
              <w:rFonts w:ascii="Cambria" w:hAnsi="Cambria"/>
              <w:sz w:val="21"/>
              <w:szCs w:val="21"/>
            </w:rPr>
          </w:rPrChange>
        </w:rPr>
        <w:t xml:space="preserve">xploring new </w:t>
      </w:r>
      <w:r w:rsidR="008A4A24" w:rsidRPr="00402682">
        <w:rPr>
          <w:sz w:val="21"/>
          <w:szCs w:val="21"/>
          <w:rPrChange w:id="364" w:author="Preston Watts" w:date="2020-12-01T13:10:00Z">
            <w:rPr>
              <w:rFonts w:ascii="Cambria" w:hAnsi="Cambria"/>
              <w:sz w:val="21"/>
              <w:szCs w:val="21"/>
            </w:rPr>
          </w:rPrChange>
        </w:rPr>
        <w:t>destinations</w:t>
      </w:r>
      <w:r w:rsidR="00B54A4B" w:rsidRPr="00402682">
        <w:rPr>
          <w:sz w:val="21"/>
          <w:szCs w:val="21"/>
          <w:rPrChange w:id="365" w:author="Preston Watts" w:date="2020-12-01T13:10:00Z">
            <w:rPr>
              <w:rFonts w:ascii="Cambria" w:hAnsi="Cambria"/>
              <w:sz w:val="21"/>
              <w:szCs w:val="21"/>
            </w:rPr>
          </w:rPrChange>
        </w:rPr>
        <w:t xml:space="preserve"> and </w:t>
      </w:r>
      <w:r w:rsidR="00FA1FCA" w:rsidRPr="00402682">
        <w:rPr>
          <w:sz w:val="21"/>
          <w:szCs w:val="21"/>
          <w:rPrChange w:id="366" w:author="Preston Watts" w:date="2020-12-01T13:10:00Z">
            <w:rPr>
              <w:rFonts w:ascii="Cambria" w:hAnsi="Cambria"/>
              <w:sz w:val="21"/>
              <w:szCs w:val="21"/>
            </w:rPr>
          </w:rPrChange>
        </w:rPr>
        <w:t>experienc</w:t>
      </w:r>
      <w:r w:rsidR="00053D0F" w:rsidRPr="00402682">
        <w:rPr>
          <w:sz w:val="21"/>
          <w:szCs w:val="21"/>
          <w:rPrChange w:id="367" w:author="Preston Watts" w:date="2020-12-01T13:10:00Z">
            <w:rPr>
              <w:rFonts w:ascii="Cambria" w:hAnsi="Cambria"/>
              <w:sz w:val="21"/>
              <w:szCs w:val="21"/>
            </w:rPr>
          </w:rPrChange>
        </w:rPr>
        <w:t>ing</w:t>
      </w:r>
      <w:r w:rsidR="00FA1FCA" w:rsidRPr="00402682">
        <w:rPr>
          <w:sz w:val="21"/>
          <w:szCs w:val="21"/>
          <w:rPrChange w:id="368" w:author="Preston Watts" w:date="2020-12-01T13:10:00Z">
            <w:rPr>
              <w:rFonts w:ascii="Cambria" w:hAnsi="Cambria"/>
              <w:sz w:val="21"/>
              <w:szCs w:val="21"/>
            </w:rPr>
          </w:rPrChange>
        </w:rPr>
        <w:t xml:space="preserve"> new things. </w:t>
      </w:r>
      <w:r w:rsidR="00291ABA" w:rsidRPr="00402682">
        <w:rPr>
          <w:sz w:val="21"/>
          <w:szCs w:val="21"/>
          <w:rPrChange w:id="369" w:author="Preston Watts" w:date="2020-12-01T13:10:00Z">
            <w:rPr>
              <w:rFonts w:ascii="Cambria" w:hAnsi="Cambria"/>
              <w:sz w:val="21"/>
              <w:szCs w:val="21"/>
            </w:rPr>
          </w:rPrChange>
        </w:rPr>
        <w:t>L</w:t>
      </w:r>
      <w:r w:rsidR="00053D0F" w:rsidRPr="00402682">
        <w:rPr>
          <w:sz w:val="21"/>
          <w:szCs w:val="21"/>
          <w:rPrChange w:id="370" w:author="Preston Watts" w:date="2020-12-01T13:10:00Z">
            <w:rPr>
              <w:rFonts w:ascii="Cambria" w:hAnsi="Cambria"/>
              <w:sz w:val="21"/>
              <w:szCs w:val="21"/>
            </w:rPr>
          </w:rPrChange>
        </w:rPr>
        <w:t xml:space="preserve">ove being on water and </w:t>
      </w:r>
      <w:r w:rsidR="008E18FC" w:rsidRPr="00402682">
        <w:rPr>
          <w:sz w:val="21"/>
          <w:szCs w:val="21"/>
          <w:rPrChange w:id="371" w:author="Preston Watts" w:date="2020-12-01T13:10:00Z">
            <w:rPr>
              <w:rFonts w:ascii="Cambria" w:hAnsi="Cambria"/>
              <w:sz w:val="21"/>
              <w:szCs w:val="21"/>
            </w:rPr>
          </w:rPrChange>
        </w:rPr>
        <w:t xml:space="preserve">am </w:t>
      </w:r>
      <w:r w:rsidR="00053D0F" w:rsidRPr="00402682">
        <w:rPr>
          <w:sz w:val="21"/>
          <w:szCs w:val="21"/>
          <w:rPrChange w:id="372" w:author="Preston Watts" w:date="2020-12-01T13:10:00Z">
            <w:rPr>
              <w:rFonts w:ascii="Cambria" w:hAnsi="Cambria"/>
              <w:sz w:val="21"/>
              <w:szCs w:val="21"/>
            </w:rPr>
          </w:rPrChange>
        </w:rPr>
        <w:t>an aspiring boat owner</w:t>
      </w:r>
      <w:r w:rsidR="008A4A24" w:rsidRPr="00402682">
        <w:rPr>
          <w:sz w:val="21"/>
          <w:szCs w:val="21"/>
          <w:rPrChange w:id="373" w:author="Preston Watts" w:date="2020-12-01T13:10:00Z">
            <w:rPr>
              <w:rFonts w:ascii="Cambria" w:hAnsi="Cambria"/>
              <w:sz w:val="21"/>
              <w:szCs w:val="21"/>
            </w:rPr>
          </w:rPrChange>
        </w:rPr>
        <w:t>.</w:t>
      </w:r>
    </w:p>
    <w:p w14:paraId="4BA64FD4" w14:textId="4337A5E9" w:rsidR="000E1171" w:rsidRPr="000E1171" w:rsidRDefault="00A54DAE">
      <w:pPr>
        <w:numPr>
          <w:ilvl w:val="0"/>
          <w:numId w:val="2"/>
        </w:numPr>
        <w:spacing w:line="190" w:lineRule="auto"/>
        <w:ind w:left="270" w:hanging="180"/>
        <w:rPr>
          <w:color w:val="000000"/>
          <w:sz w:val="21"/>
          <w:szCs w:val="21"/>
          <w:rPrChange w:id="374" w:author="Preston Watts" w:date="2020-12-07T11:42:00Z">
            <w:rPr>
              <w:rFonts w:ascii="Cambria" w:hAnsi="Cambria"/>
              <w:color w:val="000000"/>
              <w:sz w:val="21"/>
              <w:szCs w:val="21"/>
            </w:rPr>
          </w:rPrChange>
        </w:rPr>
      </w:pPr>
      <w:r w:rsidRPr="00402682">
        <w:rPr>
          <w:color w:val="000000"/>
          <w:sz w:val="21"/>
          <w:szCs w:val="21"/>
          <w:rPrChange w:id="375" w:author="Preston Watts" w:date="2020-12-01T13:10:00Z">
            <w:rPr>
              <w:rFonts w:ascii="Cambria" w:hAnsi="Cambria"/>
              <w:color w:val="000000"/>
              <w:sz w:val="21"/>
              <w:szCs w:val="21"/>
            </w:rPr>
          </w:rPrChange>
        </w:rPr>
        <w:t>Volunteering</w:t>
      </w:r>
      <w:r w:rsidR="007B1174" w:rsidRPr="00402682">
        <w:rPr>
          <w:color w:val="000000"/>
          <w:sz w:val="21"/>
          <w:szCs w:val="21"/>
          <w:rPrChange w:id="376" w:author="Preston Watts" w:date="2020-12-01T13:10:00Z">
            <w:rPr>
              <w:rFonts w:ascii="Cambria" w:hAnsi="Cambria"/>
              <w:color w:val="000000"/>
              <w:sz w:val="21"/>
              <w:szCs w:val="21"/>
            </w:rPr>
          </w:rPrChange>
        </w:rPr>
        <w:t>:</w:t>
      </w:r>
      <w:r w:rsidRPr="00402682">
        <w:rPr>
          <w:color w:val="000000"/>
          <w:sz w:val="21"/>
          <w:szCs w:val="21"/>
          <w:rPrChange w:id="377" w:author="Preston Watts" w:date="2020-12-01T13:10:00Z">
            <w:rPr>
              <w:rFonts w:ascii="Cambria" w:hAnsi="Cambria"/>
              <w:color w:val="000000"/>
              <w:sz w:val="21"/>
              <w:szCs w:val="21"/>
            </w:rPr>
          </w:rPrChange>
        </w:rPr>
        <w:t xml:space="preserve"> Flood relief work after the </w:t>
      </w:r>
      <w:r w:rsidR="00D35B3F" w:rsidRPr="00402682">
        <w:rPr>
          <w:color w:val="000000"/>
          <w:sz w:val="21"/>
          <w:szCs w:val="21"/>
          <w:rPrChange w:id="378" w:author="Preston Watts" w:date="2020-12-01T13:10:00Z">
            <w:rPr>
              <w:rFonts w:ascii="Cambria" w:hAnsi="Cambria"/>
              <w:color w:val="000000"/>
              <w:sz w:val="21"/>
              <w:szCs w:val="21"/>
            </w:rPr>
          </w:rPrChange>
        </w:rPr>
        <w:t xml:space="preserve">2016 floods in </w:t>
      </w:r>
      <w:r w:rsidR="007523D4" w:rsidRPr="00402682">
        <w:rPr>
          <w:color w:val="000000"/>
          <w:sz w:val="21"/>
          <w:szCs w:val="21"/>
          <w:rPrChange w:id="379" w:author="Preston Watts" w:date="2020-12-01T13:10:00Z">
            <w:rPr>
              <w:rFonts w:ascii="Cambria" w:hAnsi="Cambria"/>
              <w:color w:val="000000"/>
              <w:sz w:val="21"/>
              <w:szCs w:val="21"/>
            </w:rPr>
          </w:rPrChange>
        </w:rPr>
        <w:t>southern</w:t>
      </w:r>
      <w:r w:rsidR="00D35B3F" w:rsidRPr="00402682">
        <w:rPr>
          <w:color w:val="000000"/>
          <w:sz w:val="21"/>
          <w:szCs w:val="21"/>
          <w:rPrChange w:id="380" w:author="Preston Watts" w:date="2020-12-01T13:10:00Z">
            <w:rPr>
              <w:rFonts w:ascii="Cambria" w:hAnsi="Cambria"/>
              <w:color w:val="000000"/>
              <w:sz w:val="21"/>
              <w:szCs w:val="21"/>
            </w:rPr>
          </w:rPrChange>
        </w:rPr>
        <w:t xml:space="preserve"> Louisiana</w:t>
      </w:r>
      <w:r w:rsidR="00BE14D6" w:rsidRPr="00402682">
        <w:rPr>
          <w:color w:val="000000"/>
          <w:sz w:val="21"/>
          <w:szCs w:val="21"/>
          <w:rPrChange w:id="381" w:author="Preston Watts" w:date="2020-12-01T13:10:00Z">
            <w:rPr>
              <w:rFonts w:ascii="Cambria" w:hAnsi="Cambria"/>
              <w:color w:val="000000"/>
              <w:sz w:val="21"/>
              <w:szCs w:val="21"/>
            </w:rPr>
          </w:rPrChange>
        </w:rPr>
        <w:t xml:space="preserve"> and after </w:t>
      </w:r>
      <w:r w:rsidR="00666AE0" w:rsidRPr="00402682">
        <w:rPr>
          <w:color w:val="000000"/>
          <w:sz w:val="21"/>
          <w:szCs w:val="21"/>
          <w:rPrChange w:id="382" w:author="Preston Watts" w:date="2020-12-01T13:10:00Z">
            <w:rPr>
              <w:rFonts w:ascii="Cambria" w:hAnsi="Cambria"/>
              <w:color w:val="000000"/>
              <w:sz w:val="21"/>
              <w:szCs w:val="21"/>
            </w:rPr>
          </w:rPrChange>
        </w:rPr>
        <w:t>H</w:t>
      </w:r>
      <w:r w:rsidR="00BE14D6" w:rsidRPr="00402682">
        <w:rPr>
          <w:color w:val="000000"/>
          <w:sz w:val="21"/>
          <w:szCs w:val="21"/>
          <w:rPrChange w:id="383" w:author="Preston Watts" w:date="2020-12-01T13:10:00Z">
            <w:rPr>
              <w:rFonts w:ascii="Cambria" w:hAnsi="Cambria"/>
              <w:color w:val="000000"/>
              <w:sz w:val="21"/>
              <w:szCs w:val="21"/>
            </w:rPr>
          </w:rPrChange>
        </w:rPr>
        <w:t>urricane Harvey in 201</w:t>
      </w:r>
      <w:r w:rsidR="00666AE0" w:rsidRPr="00402682">
        <w:rPr>
          <w:color w:val="000000"/>
          <w:sz w:val="21"/>
          <w:szCs w:val="21"/>
          <w:rPrChange w:id="384" w:author="Preston Watts" w:date="2020-12-01T13:10:00Z">
            <w:rPr>
              <w:rFonts w:ascii="Cambria" w:hAnsi="Cambria"/>
              <w:color w:val="000000"/>
              <w:sz w:val="21"/>
              <w:szCs w:val="21"/>
            </w:rPr>
          </w:rPrChange>
        </w:rPr>
        <w:t>7</w:t>
      </w:r>
      <w:r w:rsidR="007523D4" w:rsidRPr="00402682">
        <w:rPr>
          <w:color w:val="000000"/>
          <w:sz w:val="21"/>
          <w:szCs w:val="21"/>
          <w:rPrChange w:id="385" w:author="Preston Watts" w:date="2020-12-01T13:10:00Z">
            <w:rPr>
              <w:rFonts w:ascii="Cambria" w:hAnsi="Cambria"/>
              <w:color w:val="000000"/>
              <w:sz w:val="21"/>
              <w:szCs w:val="21"/>
            </w:rPr>
          </w:rPrChange>
        </w:rPr>
        <w:t xml:space="preserve">. Volunteer </w:t>
      </w:r>
      <w:r w:rsidR="00FA1FCA" w:rsidRPr="00402682">
        <w:rPr>
          <w:color w:val="000000"/>
          <w:sz w:val="21"/>
          <w:szCs w:val="21"/>
          <w:rPrChange w:id="386" w:author="Preston Watts" w:date="2020-12-01T13:10:00Z">
            <w:rPr>
              <w:rFonts w:ascii="Cambria" w:hAnsi="Cambria"/>
              <w:color w:val="000000"/>
              <w:sz w:val="21"/>
              <w:szCs w:val="21"/>
            </w:rPr>
          </w:rPrChange>
        </w:rPr>
        <w:t xml:space="preserve">counselor </w:t>
      </w:r>
      <w:r w:rsidR="007523D4" w:rsidRPr="00402682">
        <w:rPr>
          <w:color w:val="000000"/>
          <w:sz w:val="21"/>
          <w:szCs w:val="21"/>
          <w:rPrChange w:id="387" w:author="Preston Watts" w:date="2020-12-01T13:10:00Z">
            <w:rPr>
              <w:rFonts w:ascii="Cambria" w:hAnsi="Cambria"/>
              <w:color w:val="000000"/>
              <w:sz w:val="21"/>
              <w:szCs w:val="21"/>
            </w:rPr>
          </w:rPrChange>
        </w:rPr>
        <w:t>at</w:t>
      </w:r>
      <w:r w:rsidR="003C28D2" w:rsidRPr="00402682">
        <w:rPr>
          <w:color w:val="000000"/>
          <w:sz w:val="21"/>
          <w:szCs w:val="21"/>
          <w:rPrChange w:id="388" w:author="Preston Watts" w:date="2020-12-01T13:10:00Z">
            <w:rPr>
              <w:rFonts w:ascii="Cambria" w:hAnsi="Cambria"/>
              <w:color w:val="000000"/>
              <w:sz w:val="21"/>
              <w:szCs w:val="21"/>
            </w:rPr>
          </w:rPrChange>
        </w:rPr>
        <w:t xml:space="preserve"> Camp Ch-</w:t>
      </w:r>
      <w:proofErr w:type="spellStart"/>
      <w:r w:rsidR="003C28D2" w:rsidRPr="00402682">
        <w:rPr>
          <w:color w:val="000000"/>
          <w:sz w:val="21"/>
          <w:szCs w:val="21"/>
          <w:rPrChange w:id="389" w:author="Preston Watts" w:date="2020-12-01T13:10:00Z">
            <w:rPr>
              <w:rFonts w:ascii="Cambria" w:hAnsi="Cambria"/>
              <w:color w:val="000000"/>
              <w:sz w:val="21"/>
              <w:szCs w:val="21"/>
            </w:rPr>
          </w:rPrChange>
        </w:rPr>
        <w:t>Yo</w:t>
      </w:r>
      <w:proofErr w:type="spellEnd"/>
      <w:r w:rsidR="003C28D2" w:rsidRPr="00402682">
        <w:rPr>
          <w:color w:val="000000"/>
          <w:sz w:val="21"/>
          <w:szCs w:val="21"/>
          <w:rPrChange w:id="390" w:author="Preston Watts" w:date="2020-12-01T13:10:00Z">
            <w:rPr>
              <w:rFonts w:ascii="Cambria" w:hAnsi="Cambria"/>
              <w:color w:val="000000"/>
              <w:sz w:val="21"/>
              <w:szCs w:val="21"/>
            </w:rPr>
          </w:rPrChange>
        </w:rPr>
        <w:t xml:space="preserve">-Ca in the summers of 2012-2014. </w:t>
      </w:r>
      <w:r w:rsidR="007523D4" w:rsidRPr="00402682">
        <w:rPr>
          <w:color w:val="000000"/>
          <w:sz w:val="21"/>
          <w:szCs w:val="21"/>
          <w:rPrChange w:id="391" w:author="Preston Watts" w:date="2020-12-01T13:10:00Z">
            <w:rPr>
              <w:rFonts w:ascii="Cambria" w:hAnsi="Cambria"/>
              <w:color w:val="000000"/>
              <w:sz w:val="21"/>
              <w:szCs w:val="21"/>
            </w:rPr>
          </w:rPrChange>
        </w:rPr>
        <w:t xml:space="preserve"> </w:t>
      </w:r>
      <w:commentRangeEnd w:id="357"/>
      <w:r w:rsidR="00624F9A" w:rsidRPr="00402682">
        <w:rPr>
          <w:rStyle w:val="CommentReference"/>
        </w:rPr>
        <w:commentReference w:id="357"/>
      </w:r>
    </w:p>
    <w:sectPr w:rsidR="000E1171" w:rsidRPr="000E1171" w:rsidSect="003F1C49">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3" w:author="Samantha Watts" w:date="2020-10-19T12:24:00Z" w:initials="SW">
    <w:p w14:paraId="6A7C3C4C" w14:textId="50CA8BF4" w:rsidR="002B44A7" w:rsidRDefault="002B44A7">
      <w:pPr>
        <w:pStyle w:val="CommentText"/>
      </w:pPr>
      <w:r>
        <w:rPr>
          <w:rStyle w:val="CommentReference"/>
        </w:rPr>
        <w:annotationRef/>
      </w:r>
      <w:r>
        <w:t>Write this out?</w:t>
      </w:r>
    </w:p>
  </w:comment>
  <w:comment w:id="109" w:author="Preston Watts" w:date="2020-10-16T11:13:00Z" w:initials="PW">
    <w:p w14:paraId="77F98480" w14:textId="77777777" w:rsidR="00F84461" w:rsidRDefault="00F84461" w:rsidP="00F84461">
      <w:pPr>
        <w:pStyle w:val="CommentText"/>
      </w:pPr>
      <w:r>
        <w:rPr>
          <w:rStyle w:val="CommentReference"/>
        </w:rPr>
        <w:annotationRef/>
      </w:r>
      <w:r>
        <w:t xml:space="preserve">Mainly this was about </w:t>
      </w:r>
      <w:proofErr w:type="gramStart"/>
      <w:r>
        <w:t>GOMESA</w:t>
      </w:r>
      <w:proofErr w:type="gramEnd"/>
      <w:r>
        <w:t xml:space="preserve"> but this was also every other project: </w:t>
      </w:r>
    </w:p>
    <w:p w14:paraId="3A5D119F" w14:textId="77777777" w:rsidR="00F84461" w:rsidRDefault="00F84461" w:rsidP="00F84461">
      <w:pPr>
        <w:pStyle w:val="CommentText"/>
      </w:pPr>
      <w:r>
        <w:t xml:space="preserve">GOMESA </w:t>
      </w:r>
    </w:p>
    <w:p w14:paraId="1F79D98E" w14:textId="77777777" w:rsidR="00F84461" w:rsidRDefault="00F84461" w:rsidP="00F84461">
      <w:pPr>
        <w:pStyle w:val="CommentText"/>
      </w:pPr>
      <w:proofErr w:type="spellStart"/>
      <w:r>
        <w:t>Jturns</w:t>
      </w:r>
      <w:proofErr w:type="spellEnd"/>
      <w:r>
        <w:t xml:space="preserve"> project </w:t>
      </w:r>
    </w:p>
    <w:p w14:paraId="209BD96E" w14:textId="77777777" w:rsidR="00F84461" w:rsidRDefault="00F84461" w:rsidP="00F84461">
      <w:pPr>
        <w:pStyle w:val="CommentText"/>
      </w:pPr>
      <w:r>
        <w:t xml:space="preserve">Unemployment Insurance Claims 2018 forecast </w:t>
      </w:r>
    </w:p>
    <w:p w14:paraId="15F11752" w14:textId="77777777" w:rsidR="00F84461" w:rsidRDefault="00F84461" w:rsidP="00F84461">
      <w:pPr>
        <w:pStyle w:val="CommentText"/>
      </w:pPr>
      <w:r>
        <w:t>Individual Unemployment Forecast</w:t>
      </w:r>
    </w:p>
    <w:p w14:paraId="5D186DC5" w14:textId="77777777" w:rsidR="00F84461" w:rsidRDefault="00F84461" w:rsidP="00F84461">
      <w:pPr>
        <w:pStyle w:val="CommentText"/>
      </w:pPr>
      <w:r>
        <w:t xml:space="preserve">Louisiana Economic Outlook </w:t>
      </w:r>
    </w:p>
    <w:p w14:paraId="0D37F543" w14:textId="77777777" w:rsidR="00F84461" w:rsidRDefault="00F84461" w:rsidP="00F84461">
      <w:pPr>
        <w:pStyle w:val="CommentText"/>
      </w:pPr>
      <w:r>
        <w:t xml:space="preserve">Gulf Coast Energy Outlook (Upton and </w:t>
      </w:r>
      <w:proofErr w:type="spellStart"/>
      <w:r>
        <w:t>Dek</w:t>
      </w:r>
      <w:proofErr w:type="spellEnd"/>
      <w:r>
        <w:t xml:space="preserve">) </w:t>
      </w:r>
    </w:p>
    <w:p w14:paraId="36C8C4E3" w14:textId="77777777" w:rsidR="00F84461" w:rsidRDefault="00F84461" w:rsidP="00F84461">
      <w:pPr>
        <w:pStyle w:val="CommentText"/>
      </w:pPr>
      <w:r>
        <w:t>Louisiana Health Insurance Survey</w:t>
      </w:r>
    </w:p>
    <w:p w14:paraId="4F35FF1F" w14:textId="77777777" w:rsidR="00F84461" w:rsidRDefault="00F84461" w:rsidP="00F84461">
      <w:pPr>
        <w:pStyle w:val="CommentText"/>
      </w:pPr>
      <w:r>
        <w:t xml:space="preserve">Louisiana Employment Forecast (This can be a time I met with failure. They wanted me to interpolate and extrapolate data points with little information and I did not have the technical skills and I </w:t>
      </w:r>
      <w:proofErr w:type="gramStart"/>
      <w:r>
        <w:t>didn’t</w:t>
      </w:r>
      <w:proofErr w:type="gramEnd"/>
      <w:r>
        <w:t xml:space="preserve"> feel comfortable with it at the time.) </w:t>
      </w:r>
    </w:p>
    <w:p w14:paraId="45E5A997" w14:textId="65892D1D" w:rsidR="00F84461" w:rsidRDefault="00F84461">
      <w:pPr>
        <w:pStyle w:val="CommentText"/>
      </w:pPr>
    </w:p>
  </w:comment>
  <w:comment w:id="137" w:author="Samantha Watts" w:date="2020-10-19T12:27:00Z" w:initials="SW">
    <w:p w14:paraId="129C805E" w14:textId="35FB3DF2" w:rsidR="002B44A7" w:rsidRDefault="002B44A7">
      <w:pPr>
        <w:pStyle w:val="CommentText"/>
      </w:pPr>
      <w:r>
        <w:rPr>
          <w:rStyle w:val="CommentReference"/>
        </w:rPr>
        <w:annotationRef/>
      </w:r>
      <w:r>
        <w:t>Change wording to Literature review</w:t>
      </w:r>
    </w:p>
  </w:comment>
  <w:comment w:id="152" w:author="Samantha Watts" w:date="2020-10-19T12:28:00Z" w:initials="SW">
    <w:p w14:paraId="02843E11" w14:textId="29199CDC" w:rsidR="002B44A7" w:rsidRDefault="002B44A7">
      <w:pPr>
        <w:pStyle w:val="CommentText"/>
      </w:pPr>
      <w:r>
        <w:rPr>
          <w:rStyle w:val="CommentReference"/>
        </w:rPr>
        <w:annotationRef/>
      </w:r>
      <w:r>
        <w:t xml:space="preserve">Go through and make sure all of these are </w:t>
      </w:r>
      <w:proofErr w:type="spellStart"/>
      <w:r>
        <w:t>analysEs</w:t>
      </w:r>
      <w:proofErr w:type="spellEnd"/>
    </w:p>
  </w:comment>
  <w:comment w:id="171" w:author="Samantha Watts" w:date="2020-10-19T12:31:00Z" w:initials="SW">
    <w:p w14:paraId="62019702" w14:textId="2567221D" w:rsidR="002B44A7" w:rsidRDefault="002B44A7">
      <w:pPr>
        <w:pStyle w:val="CommentText"/>
      </w:pPr>
      <w:r>
        <w:rPr>
          <w:rStyle w:val="CommentReference"/>
        </w:rPr>
        <w:annotationRef/>
      </w:r>
      <w:r>
        <w:t>Add another two brief examples here</w:t>
      </w:r>
    </w:p>
  </w:comment>
  <w:comment w:id="195" w:author="Preston Watts" w:date="2020-10-16T12:55:00Z" w:initials="PW">
    <w:p w14:paraId="1EE6F2DB" w14:textId="0AD4371A" w:rsidR="00335925" w:rsidRDefault="00335925">
      <w:pPr>
        <w:pStyle w:val="CommentText"/>
      </w:pPr>
      <w:r>
        <w:rPr>
          <w:rStyle w:val="CommentReference"/>
        </w:rPr>
        <w:annotationRef/>
      </w:r>
      <w:r>
        <w:t>Maybe delete</w:t>
      </w:r>
    </w:p>
  </w:comment>
  <w:comment w:id="217" w:author="Preston Watts" w:date="2020-09-16T11:13:00Z" w:initials="PW">
    <w:p w14:paraId="33BAE2D7" w14:textId="77777777" w:rsidR="00370B4F" w:rsidRDefault="00370B4F" w:rsidP="00370B4F">
      <w:pPr>
        <w:pStyle w:val="CommentText"/>
      </w:pPr>
      <w:r>
        <w:rPr>
          <w:rStyle w:val="CommentReference"/>
        </w:rPr>
        <w:annotationRef/>
      </w:r>
      <w:r>
        <w:t xml:space="preserve">This was from the BOEM (Bureau of Ocean Energy Management) and BSEE (Bureau of Safety and Environmental Enforcement) </w:t>
      </w:r>
    </w:p>
  </w:comment>
  <w:comment w:id="218" w:author="Preston Watts" w:date="2020-09-16T11:16:00Z" w:initials="PW">
    <w:p w14:paraId="239D2AAC" w14:textId="77777777" w:rsidR="00370B4F" w:rsidRDefault="00370B4F" w:rsidP="00370B4F">
      <w:pPr>
        <w:pStyle w:val="CommentText"/>
      </w:pPr>
      <w:r>
        <w:rPr>
          <w:rStyle w:val="CommentReference"/>
        </w:rPr>
        <w:annotationRef/>
      </w:r>
      <w:r>
        <w:t xml:space="preserve">Things like rig counts, bonus bids data, geospatial data, royalty revenues, rental revenues, etc. </w:t>
      </w:r>
    </w:p>
  </w:comment>
  <w:comment w:id="259" w:author="Preston Watts" w:date="2020-09-16T11:10:00Z" w:initials="PW">
    <w:p w14:paraId="5F7AD6C8" w14:textId="77777777" w:rsidR="00370B4F" w:rsidRDefault="00370B4F" w:rsidP="00370B4F">
      <w:pPr>
        <w:pStyle w:val="CommentText"/>
      </w:pPr>
      <w:r>
        <w:rPr>
          <w:rStyle w:val="CommentReference"/>
        </w:rPr>
        <w:annotationRef/>
      </w:r>
      <w:r>
        <w:t xml:space="preserve">This was when I created the stacked bar chart for GOMESA Gulf of Mexico Energy Security Act </w:t>
      </w:r>
    </w:p>
  </w:comment>
  <w:comment w:id="296" w:author="Samantha Watts" w:date="2020-10-19T12:44:00Z" w:initials="SW">
    <w:p w14:paraId="5758A4DC" w14:textId="6BE345CA" w:rsidR="00624F9A" w:rsidRDefault="00624F9A">
      <w:pPr>
        <w:pStyle w:val="CommentText"/>
      </w:pPr>
      <w:r>
        <w:rPr>
          <w:rStyle w:val="CommentReference"/>
        </w:rPr>
        <w:annotationRef/>
      </w:r>
      <w:r>
        <w:t>dumb this down “component geometries” lol</w:t>
      </w:r>
    </w:p>
  </w:comment>
  <w:comment w:id="316" w:author="Samantha Watts" w:date="2020-10-19T12:47:00Z" w:initials="SW">
    <w:p w14:paraId="0A584AD6" w14:textId="623BD830" w:rsidR="00624F9A" w:rsidRDefault="00624F9A">
      <w:pPr>
        <w:pStyle w:val="CommentText"/>
      </w:pPr>
      <w:r>
        <w:rPr>
          <w:rStyle w:val="CommentReference"/>
        </w:rPr>
        <w:annotationRef/>
      </w:r>
      <w:r>
        <w:t>This needs to be reworded</w:t>
      </w:r>
    </w:p>
  </w:comment>
  <w:comment w:id="357" w:author="Samantha Watts" w:date="2020-10-19T12:48:00Z" w:initials="SW">
    <w:p w14:paraId="71F11AE9" w14:textId="77777777" w:rsidR="00624F9A" w:rsidRDefault="00624F9A">
      <w:pPr>
        <w:pStyle w:val="CommentText"/>
      </w:pPr>
      <w:r>
        <w:rPr>
          <w:rStyle w:val="CommentReference"/>
        </w:rPr>
        <w:annotationRef/>
      </w:r>
      <w:r>
        <w:t xml:space="preserve">Make these quick rather than full sentences. E.g. Board games, microbreweries, traveling, being on the water, aspiring boat owner </w:t>
      </w:r>
    </w:p>
    <w:p w14:paraId="755ABC5E" w14:textId="77777777" w:rsidR="00624F9A" w:rsidRDefault="00624F9A">
      <w:pPr>
        <w:pStyle w:val="CommentText"/>
      </w:pPr>
    </w:p>
    <w:p w14:paraId="727D97FD" w14:textId="0B9611FB" w:rsidR="00624F9A" w:rsidRDefault="00624F9A">
      <w:pPr>
        <w:pStyle w:val="CommentText"/>
      </w:pPr>
      <w:proofErr w:type="gramStart"/>
      <w:r>
        <w:t>Don’t</w:t>
      </w:r>
      <w:proofErr w:type="gramEnd"/>
      <w:r>
        <w:t xml:space="preserve"> necessarily word them exactly like that. But you get the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7C3C4C" w15:done="1"/>
  <w15:commentEx w15:paraId="45E5A997" w15:done="0"/>
  <w15:commentEx w15:paraId="129C805E" w15:done="1"/>
  <w15:commentEx w15:paraId="02843E11" w15:done="1"/>
  <w15:commentEx w15:paraId="62019702" w15:done="0"/>
  <w15:commentEx w15:paraId="1EE6F2DB" w15:done="1"/>
  <w15:commentEx w15:paraId="33BAE2D7" w15:done="0"/>
  <w15:commentEx w15:paraId="239D2AAC" w15:paraIdParent="33BAE2D7" w15:done="0"/>
  <w15:commentEx w15:paraId="5F7AD6C8" w15:done="0"/>
  <w15:commentEx w15:paraId="5758A4DC" w15:done="1"/>
  <w15:commentEx w15:paraId="0A584AD6" w15:done="0"/>
  <w15:commentEx w15:paraId="727D97F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80418" w16cex:dateUtc="2020-10-19T16:24:00Z"/>
  <w16cex:commentExtensible w16cex:durableId="2333FEE4" w16cex:dateUtc="2020-10-16T15:13:00Z"/>
  <w16cex:commentExtensible w16cex:durableId="233804C7" w16cex:dateUtc="2020-10-19T16:27:00Z"/>
  <w16cex:commentExtensible w16cex:durableId="233804E5" w16cex:dateUtc="2020-10-19T16:28:00Z"/>
  <w16cex:commentExtensible w16cex:durableId="2338058B" w16cex:dateUtc="2020-10-19T16:31:00Z"/>
  <w16cex:commentExtensible w16cex:durableId="233416D9" w16cex:dateUtc="2020-10-16T16:55:00Z"/>
  <w16cex:commentExtensible w16cex:durableId="230C71E6" w16cex:dateUtc="2020-09-16T15:13:00Z"/>
  <w16cex:commentExtensible w16cex:durableId="230C7286" w16cex:dateUtc="2020-09-16T15:16:00Z"/>
  <w16cex:commentExtensible w16cex:durableId="230C7141" w16cex:dateUtc="2020-09-16T15:10:00Z"/>
  <w16cex:commentExtensible w16cex:durableId="233808A1" w16cex:dateUtc="2020-10-19T16:44:00Z"/>
  <w16cex:commentExtensible w16cex:durableId="23380968" w16cex:dateUtc="2020-10-19T16:47:00Z"/>
  <w16cex:commentExtensible w16cex:durableId="233809B9" w16cex:dateUtc="2020-10-19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7C3C4C" w16cid:durableId="23380418"/>
  <w16cid:commentId w16cid:paraId="45E5A997" w16cid:durableId="2333FEE4"/>
  <w16cid:commentId w16cid:paraId="129C805E" w16cid:durableId="233804C7"/>
  <w16cid:commentId w16cid:paraId="02843E11" w16cid:durableId="233804E5"/>
  <w16cid:commentId w16cid:paraId="62019702" w16cid:durableId="2338058B"/>
  <w16cid:commentId w16cid:paraId="1EE6F2DB" w16cid:durableId="233416D9"/>
  <w16cid:commentId w16cid:paraId="33BAE2D7" w16cid:durableId="230C71E6"/>
  <w16cid:commentId w16cid:paraId="239D2AAC" w16cid:durableId="230C7286"/>
  <w16cid:commentId w16cid:paraId="5F7AD6C8" w16cid:durableId="230C7141"/>
  <w16cid:commentId w16cid:paraId="5758A4DC" w16cid:durableId="233808A1"/>
  <w16cid:commentId w16cid:paraId="0A584AD6" w16cid:durableId="23380968"/>
  <w16cid:commentId w16cid:paraId="727D97FD" w16cid:durableId="233809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35AF"/>
    <w:multiLevelType w:val="multilevel"/>
    <w:tmpl w:val="19EC35AF"/>
    <w:lvl w:ilvl="0">
      <w:start w:val="1"/>
      <w:numFmt w:val="bullet"/>
      <w:lvlText w:val=""/>
      <w:lvlJc w:val="left"/>
      <w:pPr>
        <w:ind w:left="548" w:hanging="360"/>
      </w:pPr>
      <w:rPr>
        <w:rFonts w:ascii="Symbol" w:hAnsi="Symbol" w:hint="default"/>
      </w:rPr>
    </w:lvl>
    <w:lvl w:ilvl="1">
      <w:start w:val="1"/>
      <w:numFmt w:val="bullet"/>
      <w:lvlText w:val="o"/>
      <w:lvlJc w:val="left"/>
      <w:pPr>
        <w:ind w:left="1268" w:hanging="360"/>
      </w:pPr>
      <w:rPr>
        <w:rFonts w:ascii="Courier New" w:hAnsi="Courier New" w:hint="default"/>
      </w:rPr>
    </w:lvl>
    <w:lvl w:ilvl="2">
      <w:start w:val="1"/>
      <w:numFmt w:val="bullet"/>
      <w:lvlText w:val=""/>
      <w:lvlJc w:val="left"/>
      <w:pPr>
        <w:ind w:left="1988" w:hanging="360"/>
      </w:pPr>
      <w:rPr>
        <w:rFonts w:ascii="Wingdings" w:hAnsi="Wingdings" w:hint="default"/>
      </w:rPr>
    </w:lvl>
    <w:lvl w:ilvl="3">
      <w:start w:val="1"/>
      <w:numFmt w:val="bullet"/>
      <w:lvlText w:val=""/>
      <w:lvlJc w:val="left"/>
      <w:pPr>
        <w:ind w:left="2708" w:hanging="360"/>
      </w:pPr>
      <w:rPr>
        <w:rFonts w:ascii="Symbol" w:hAnsi="Symbol" w:hint="default"/>
      </w:rPr>
    </w:lvl>
    <w:lvl w:ilvl="4">
      <w:start w:val="1"/>
      <w:numFmt w:val="bullet"/>
      <w:lvlText w:val="o"/>
      <w:lvlJc w:val="left"/>
      <w:pPr>
        <w:ind w:left="3428" w:hanging="360"/>
      </w:pPr>
      <w:rPr>
        <w:rFonts w:ascii="Courier New" w:hAnsi="Courier New" w:hint="default"/>
      </w:rPr>
    </w:lvl>
    <w:lvl w:ilvl="5">
      <w:start w:val="1"/>
      <w:numFmt w:val="bullet"/>
      <w:lvlText w:val=""/>
      <w:lvlJc w:val="left"/>
      <w:pPr>
        <w:ind w:left="4148" w:hanging="360"/>
      </w:pPr>
      <w:rPr>
        <w:rFonts w:ascii="Wingdings" w:hAnsi="Wingdings" w:hint="default"/>
      </w:rPr>
    </w:lvl>
    <w:lvl w:ilvl="6">
      <w:start w:val="1"/>
      <w:numFmt w:val="bullet"/>
      <w:lvlText w:val=""/>
      <w:lvlJc w:val="left"/>
      <w:pPr>
        <w:ind w:left="4868" w:hanging="360"/>
      </w:pPr>
      <w:rPr>
        <w:rFonts w:ascii="Symbol" w:hAnsi="Symbol" w:hint="default"/>
      </w:rPr>
    </w:lvl>
    <w:lvl w:ilvl="7">
      <w:start w:val="1"/>
      <w:numFmt w:val="bullet"/>
      <w:lvlText w:val="o"/>
      <w:lvlJc w:val="left"/>
      <w:pPr>
        <w:ind w:left="5588" w:hanging="360"/>
      </w:pPr>
      <w:rPr>
        <w:rFonts w:ascii="Courier New" w:hAnsi="Courier New" w:hint="default"/>
      </w:rPr>
    </w:lvl>
    <w:lvl w:ilvl="8">
      <w:start w:val="1"/>
      <w:numFmt w:val="bullet"/>
      <w:lvlText w:val=""/>
      <w:lvlJc w:val="left"/>
      <w:pPr>
        <w:ind w:left="6308" w:hanging="360"/>
      </w:pPr>
      <w:rPr>
        <w:rFonts w:ascii="Wingdings" w:hAnsi="Wingdings" w:hint="default"/>
      </w:rPr>
    </w:lvl>
  </w:abstractNum>
  <w:abstractNum w:abstractNumId="1" w15:restartNumberingAfterBreak="0">
    <w:nsid w:val="38456B9B"/>
    <w:multiLevelType w:val="multilevel"/>
    <w:tmpl w:val="38456B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eston Watts">
    <w15:presenceInfo w15:providerId="Windows Live" w15:userId="3ca8e9b7f2f7ba03"/>
  </w15:person>
  <w15:person w15:author="Samantha Watts">
    <w15:presenceInfo w15:providerId="AD" w15:userId="S::swatts@icer-review.org::488e2e58-f390-4de0-b6bd-fa40a4c9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MzS2sDQ3Mjc0NTJU0lEKTi0uzszPAykwNKkFAFp9LmYtAAAA"/>
  </w:docVars>
  <w:rsids>
    <w:rsidRoot w:val="00684591"/>
    <w:rsid w:val="000033B1"/>
    <w:rsid w:val="000127B3"/>
    <w:rsid w:val="000162A7"/>
    <w:rsid w:val="00017D9E"/>
    <w:rsid w:val="00024D8B"/>
    <w:rsid w:val="00026258"/>
    <w:rsid w:val="000354D7"/>
    <w:rsid w:val="00041F0A"/>
    <w:rsid w:val="00045318"/>
    <w:rsid w:val="000531D4"/>
    <w:rsid w:val="00053D0F"/>
    <w:rsid w:val="000603CC"/>
    <w:rsid w:val="000624E0"/>
    <w:rsid w:val="00066BAB"/>
    <w:rsid w:val="000735EE"/>
    <w:rsid w:val="00073D03"/>
    <w:rsid w:val="000851BD"/>
    <w:rsid w:val="00085268"/>
    <w:rsid w:val="00087F62"/>
    <w:rsid w:val="0009246C"/>
    <w:rsid w:val="000958F0"/>
    <w:rsid w:val="000A3D24"/>
    <w:rsid w:val="000B1165"/>
    <w:rsid w:val="000D4428"/>
    <w:rsid w:val="000E1171"/>
    <w:rsid w:val="000F49ED"/>
    <w:rsid w:val="000F533E"/>
    <w:rsid w:val="000F54C4"/>
    <w:rsid w:val="001079F5"/>
    <w:rsid w:val="00113DB7"/>
    <w:rsid w:val="00124071"/>
    <w:rsid w:val="001333CC"/>
    <w:rsid w:val="001376D7"/>
    <w:rsid w:val="00142423"/>
    <w:rsid w:val="001427A8"/>
    <w:rsid w:val="00142803"/>
    <w:rsid w:val="00166B76"/>
    <w:rsid w:val="0017582D"/>
    <w:rsid w:val="00176001"/>
    <w:rsid w:val="001844EB"/>
    <w:rsid w:val="00187933"/>
    <w:rsid w:val="00196017"/>
    <w:rsid w:val="001A5FCA"/>
    <w:rsid w:val="001B0006"/>
    <w:rsid w:val="001B097A"/>
    <w:rsid w:val="001B13AF"/>
    <w:rsid w:val="001B412D"/>
    <w:rsid w:val="001C4586"/>
    <w:rsid w:val="001D422E"/>
    <w:rsid w:val="001D5C57"/>
    <w:rsid w:val="001E282D"/>
    <w:rsid w:val="001E4748"/>
    <w:rsid w:val="001F76DC"/>
    <w:rsid w:val="00211ADD"/>
    <w:rsid w:val="00212207"/>
    <w:rsid w:val="002209F0"/>
    <w:rsid w:val="002235F3"/>
    <w:rsid w:val="00231DB5"/>
    <w:rsid w:val="00232D30"/>
    <w:rsid w:val="002340FC"/>
    <w:rsid w:val="00252831"/>
    <w:rsid w:val="002548ED"/>
    <w:rsid w:val="002719D3"/>
    <w:rsid w:val="00273441"/>
    <w:rsid w:val="0027454B"/>
    <w:rsid w:val="002823B7"/>
    <w:rsid w:val="00284BC0"/>
    <w:rsid w:val="00291513"/>
    <w:rsid w:val="00291ABA"/>
    <w:rsid w:val="002A3D63"/>
    <w:rsid w:val="002A5D24"/>
    <w:rsid w:val="002B44A7"/>
    <w:rsid w:val="002C40E7"/>
    <w:rsid w:val="002D2489"/>
    <w:rsid w:val="002D3900"/>
    <w:rsid w:val="002D4B3A"/>
    <w:rsid w:val="002D76E7"/>
    <w:rsid w:val="002E32EE"/>
    <w:rsid w:val="002E6374"/>
    <w:rsid w:val="002F36F9"/>
    <w:rsid w:val="002F78A3"/>
    <w:rsid w:val="0030620B"/>
    <w:rsid w:val="003066EE"/>
    <w:rsid w:val="003168A9"/>
    <w:rsid w:val="00317774"/>
    <w:rsid w:val="00331FE7"/>
    <w:rsid w:val="00333CED"/>
    <w:rsid w:val="00335925"/>
    <w:rsid w:val="00335FAE"/>
    <w:rsid w:val="003428AA"/>
    <w:rsid w:val="00365853"/>
    <w:rsid w:val="00370B4F"/>
    <w:rsid w:val="003768CB"/>
    <w:rsid w:val="00377506"/>
    <w:rsid w:val="00385DB6"/>
    <w:rsid w:val="00394485"/>
    <w:rsid w:val="00394849"/>
    <w:rsid w:val="00395C8F"/>
    <w:rsid w:val="003B108E"/>
    <w:rsid w:val="003C28D2"/>
    <w:rsid w:val="003C2ABB"/>
    <w:rsid w:val="003C51B8"/>
    <w:rsid w:val="003C720D"/>
    <w:rsid w:val="003D2B95"/>
    <w:rsid w:val="003E5DB6"/>
    <w:rsid w:val="003F1C49"/>
    <w:rsid w:val="003F5213"/>
    <w:rsid w:val="00402682"/>
    <w:rsid w:val="00415CCB"/>
    <w:rsid w:val="0041636B"/>
    <w:rsid w:val="00416686"/>
    <w:rsid w:val="00421683"/>
    <w:rsid w:val="00424D49"/>
    <w:rsid w:val="00424DF3"/>
    <w:rsid w:val="00432065"/>
    <w:rsid w:val="00434D9E"/>
    <w:rsid w:val="00442A47"/>
    <w:rsid w:val="00443544"/>
    <w:rsid w:val="00460129"/>
    <w:rsid w:val="004763AA"/>
    <w:rsid w:val="00483CCB"/>
    <w:rsid w:val="00484AD7"/>
    <w:rsid w:val="00484F3E"/>
    <w:rsid w:val="00487175"/>
    <w:rsid w:val="00491227"/>
    <w:rsid w:val="004931CF"/>
    <w:rsid w:val="0049365B"/>
    <w:rsid w:val="004A02C2"/>
    <w:rsid w:val="004A227E"/>
    <w:rsid w:val="004A22EC"/>
    <w:rsid w:val="004B3A83"/>
    <w:rsid w:val="004B6A04"/>
    <w:rsid w:val="004C0344"/>
    <w:rsid w:val="004C20D6"/>
    <w:rsid w:val="004D45D3"/>
    <w:rsid w:val="004D5046"/>
    <w:rsid w:val="004E78E8"/>
    <w:rsid w:val="004F2973"/>
    <w:rsid w:val="004F2C6B"/>
    <w:rsid w:val="004F3628"/>
    <w:rsid w:val="00501637"/>
    <w:rsid w:val="00503BBC"/>
    <w:rsid w:val="00513803"/>
    <w:rsid w:val="00513FA9"/>
    <w:rsid w:val="00514FE5"/>
    <w:rsid w:val="00516409"/>
    <w:rsid w:val="00516A45"/>
    <w:rsid w:val="0052405C"/>
    <w:rsid w:val="0053311F"/>
    <w:rsid w:val="005341CA"/>
    <w:rsid w:val="00544345"/>
    <w:rsid w:val="005568C0"/>
    <w:rsid w:val="00557358"/>
    <w:rsid w:val="00565BB9"/>
    <w:rsid w:val="00572417"/>
    <w:rsid w:val="00573F9F"/>
    <w:rsid w:val="005800ED"/>
    <w:rsid w:val="00581F66"/>
    <w:rsid w:val="0058636F"/>
    <w:rsid w:val="0059365A"/>
    <w:rsid w:val="005A43AC"/>
    <w:rsid w:val="005B125C"/>
    <w:rsid w:val="005B1F97"/>
    <w:rsid w:val="005C5B3F"/>
    <w:rsid w:val="005D0CEF"/>
    <w:rsid w:val="005D581B"/>
    <w:rsid w:val="005F2BDF"/>
    <w:rsid w:val="005F74A8"/>
    <w:rsid w:val="00603783"/>
    <w:rsid w:val="00607852"/>
    <w:rsid w:val="00611422"/>
    <w:rsid w:val="0061220C"/>
    <w:rsid w:val="00617E60"/>
    <w:rsid w:val="00620A5B"/>
    <w:rsid w:val="00624426"/>
    <w:rsid w:val="00624F9A"/>
    <w:rsid w:val="00633D0F"/>
    <w:rsid w:val="00640FA5"/>
    <w:rsid w:val="00647AE6"/>
    <w:rsid w:val="00647B2A"/>
    <w:rsid w:val="0065035D"/>
    <w:rsid w:val="00652FCA"/>
    <w:rsid w:val="006532C8"/>
    <w:rsid w:val="0065762D"/>
    <w:rsid w:val="00666AE0"/>
    <w:rsid w:val="00673D3D"/>
    <w:rsid w:val="00684591"/>
    <w:rsid w:val="006856EE"/>
    <w:rsid w:val="00685C2A"/>
    <w:rsid w:val="00695B8B"/>
    <w:rsid w:val="006A0D3B"/>
    <w:rsid w:val="006A5B68"/>
    <w:rsid w:val="006B000D"/>
    <w:rsid w:val="006B3347"/>
    <w:rsid w:val="006B6D55"/>
    <w:rsid w:val="006B778F"/>
    <w:rsid w:val="006E0D26"/>
    <w:rsid w:val="006E2BB5"/>
    <w:rsid w:val="006E7612"/>
    <w:rsid w:val="006F1017"/>
    <w:rsid w:val="006F4322"/>
    <w:rsid w:val="00701A27"/>
    <w:rsid w:val="007070DD"/>
    <w:rsid w:val="007104C2"/>
    <w:rsid w:val="00717D3E"/>
    <w:rsid w:val="00726C48"/>
    <w:rsid w:val="00732B58"/>
    <w:rsid w:val="00737053"/>
    <w:rsid w:val="0075169B"/>
    <w:rsid w:val="0075210B"/>
    <w:rsid w:val="007523D4"/>
    <w:rsid w:val="0075367E"/>
    <w:rsid w:val="00756787"/>
    <w:rsid w:val="00763C57"/>
    <w:rsid w:val="007644E3"/>
    <w:rsid w:val="00771A43"/>
    <w:rsid w:val="00772487"/>
    <w:rsid w:val="00772544"/>
    <w:rsid w:val="0078736C"/>
    <w:rsid w:val="00787F7D"/>
    <w:rsid w:val="00790AF6"/>
    <w:rsid w:val="007A46ED"/>
    <w:rsid w:val="007B1174"/>
    <w:rsid w:val="007D118C"/>
    <w:rsid w:val="007D5F4A"/>
    <w:rsid w:val="007E1800"/>
    <w:rsid w:val="007E4767"/>
    <w:rsid w:val="007E5B85"/>
    <w:rsid w:val="007E5F28"/>
    <w:rsid w:val="007E705B"/>
    <w:rsid w:val="007F0A37"/>
    <w:rsid w:val="007F1427"/>
    <w:rsid w:val="007F1DA5"/>
    <w:rsid w:val="007F39BD"/>
    <w:rsid w:val="008062DA"/>
    <w:rsid w:val="008069C8"/>
    <w:rsid w:val="00806A7A"/>
    <w:rsid w:val="00813522"/>
    <w:rsid w:val="00824785"/>
    <w:rsid w:val="00830A3C"/>
    <w:rsid w:val="0083326D"/>
    <w:rsid w:val="00833DFE"/>
    <w:rsid w:val="00845C25"/>
    <w:rsid w:val="008470D7"/>
    <w:rsid w:val="00852AC4"/>
    <w:rsid w:val="00890314"/>
    <w:rsid w:val="00894623"/>
    <w:rsid w:val="008A18A5"/>
    <w:rsid w:val="008A2F8B"/>
    <w:rsid w:val="008A4A24"/>
    <w:rsid w:val="008A5DB0"/>
    <w:rsid w:val="008B1595"/>
    <w:rsid w:val="008C2790"/>
    <w:rsid w:val="008C3B95"/>
    <w:rsid w:val="008C6E51"/>
    <w:rsid w:val="008D0ABF"/>
    <w:rsid w:val="008D0E59"/>
    <w:rsid w:val="008D2790"/>
    <w:rsid w:val="008E0D45"/>
    <w:rsid w:val="008E1382"/>
    <w:rsid w:val="008E18FC"/>
    <w:rsid w:val="008E6B37"/>
    <w:rsid w:val="008F05A6"/>
    <w:rsid w:val="008F2175"/>
    <w:rsid w:val="009006F8"/>
    <w:rsid w:val="009166E1"/>
    <w:rsid w:val="00926E49"/>
    <w:rsid w:val="00933513"/>
    <w:rsid w:val="009349B6"/>
    <w:rsid w:val="00937F42"/>
    <w:rsid w:val="00945B4B"/>
    <w:rsid w:val="00952084"/>
    <w:rsid w:val="009622B5"/>
    <w:rsid w:val="009631F7"/>
    <w:rsid w:val="00964898"/>
    <w:rsid w:val="009700F7"/>
    <w:rsid w:val="009721FA"/>
    <w:rsid w:val="00973C3D"/>
    <w:rsid w:val="00976145"/>
    <w:rsid w:val="00990129"/>
    <w:rsid w:val="00996971"/>
    <w:rsid w:val="009B57EE"/>
    <w:rsid w:val="009C2BDB"/>
    <w:rsid w:val="009D2136"/>
    <w:rsid w:val="009D4015"/>
    <w:rsid w:val="009E1222"/>
    <w:rsid w:val="009F4022"/>
    <w:rsid w:val="00A004DC"/>
    <w:rsid w:val="00A0652C"/>
    <w:rsid w:val="00A116B3"/>
    <w:rsid w:val="00A13A72"/>
    <w:rsid w:val="00A2444C"/>
    <w:rsid w:val="00A26528"/>
    <w:rsid w:val="00A26FCD"/>
    <w:rsid w:val="00A35271"/>
    <w:rsid w:val="00A42B2D"/>
    <w:rsid w:val="00A43D65"/>
    <w:rsid w:val="00A47660"/>
    <w:rsid w:val="00A54DAE"/>
    <w:rsid w:val="00A624DC"/>
    <w:rsid w:val="00A62F1D"/>
    <w:rsid w:val="00A82AF2"/>
    <w:rsid w:val="00A83FFE"/>
    <w:rsid w:val="00A860E9"/>
    <w:rsid w:val="00A86F57"/>
    <w:rsid w:val="00A90207"/>
    <w:rsid w:val="00A9024E"/>
    <w:rsid w:val="00AB1C38"/>
    <w:rsid w:val="00AB5231"/>
    <w:rsid w:val="00AC0E26"/>
    <w:rsid w:val="00AC3ACB"/>
    <w:rsid w:val="00AD0CA0"/>
    <w:rsid w:val="00AD6AC1"/>
    <w:rsid w:val="00AE0F5E"/>
    <w:rsid w:val="00AE2074"/>
    <w:rsid w:val="00AE7102"/>
    <w:rsid w:val="00AF424C"/>
    <w:rsid w:val="00B023ED"/>
    <w:rsid w:val="00B06EA8"/>
    <w:rsid w:val="00B26C70"/>
    <w:rsid w:val="00B33FF1"/>
    <w:rsid w:val="00B44430"/>
    <w:rsid w:val="00B46E8E"/>
    <w:rsid w:val="00B54A4B"/>
    <w:rsid w:val="00B57378"/>
    <w:rsid w:val="00B61EEA"/>
    <w:rsid w:val="00B62D1A"/>
    <w:rsid w:val="00B6307C"/>
    <w:rsid w:val="00B659E4"/>
    <w:rsid w:val="00B764A4"/>
    <w:rsid w:val="00B80E70"/>
    <w:rsid w:val="00B815BE"/>
    <w:rsid w:val="00B81E46"/>
    <w:rsid w:val="00B830E8"/>
    <w:rsid w:val="00B87E91"/>
    <w:rsid w:val="00B9195D"/>
    <w:rsid w:val="00B94559"/>
    <w:rsid w:val="00BA0A96"/>
    <w:rsid w:val="00BB0330"/>
    <w:rsid w:val="00BB23D2"/>
    <w:rsid w:val="00BB544C"/>
    <w:rsid w:val="00BB59AC"/>
    <w:rsid w:val="00BB7D6B"/>
    <w:rsid w:val="00BC0F48"/>
    <w:rsid w:val="00BC377D"/>
    <w:rsid w:val="00BC43E1"/>
    <w:rsid w:val="00BD058C"/>
    <w:rsid w:val="00BE14D6"/>
    <w:rsid w:val="00BE3E29"/>
    <w:rsid w:val="00BF2CB6"/>
    <w:rsid w:val="00BF3AC5"/>
    <w:rsid w:val="00BF575F"/>
    <w:rsid w:val="00C06F7D"/>
    <w:rsid w:val="00C253AC"/>
    <w:rsid w:val="00C326CD"/>
    <w:rsid w:val="00C32E1C"/>
    <w:rsid w:val="00C33108"/>
    <w:rsid w:val="00C421D4"/>
    <w:rsid w:val="00C442AE"/>
    <w:rsid w:val="00C62D99"/>
    <w:rsid w:val="00C6309A"/>
    <w:rsid w:val="00C6455F"/>
    <w:rsid w:val="00C70745"/>
    <w:rsid w:val="00C73BB6"/>
    <w:rsid w:val="00C8231F"/>
    <w:rsid w:val="00C91490"/>
    <w:rsid w:val="00C91933"/>
    <w:rsid w:val="00CA601A"/>
    <w:rsid w:val="00CB2833"/>
    <w:rsid w:val="00CB4E26"/>
    <w:rsid w:val="00CC274E"/>
    <w:rsid w:val="00CD4D69"/>
    <w:rsid w:val="00CE228C"/>
    <w:rsid w:val="00CF42A7"/>
    <w:rsid w:val="00CF685F"/>
    <w:rsid w:val="00D000F1"/>
    <w:rsid w:val="00D0185D"/>
    <w:rsid w:val="00D01E5F"/>
    <w:rsid w:val="00D0214F"/>
    <w:rsid w:val="00D117C9"/>
    <w:rsid w:val="00D11A16"/>
    <w:rsid w:val="00D17272"/>
    <w:rsid w:val="00D178DA"/>
    <w:rsid w:val="00D2246D"/>
    <w:rsid w:val="00D23C6B"/>
    <w:rsid w:val="00D35B3F"/>
    <w:rsid w:val="00D46899"/>
    <w:rsid w:val="00D5036A"/>
    <w:rsid w:val="00D50508"/>
    <w:rsid w:val="00D5525B"/>
    <w:rsid w:val="00D70E54"/>
    <w:rsid w:val="00D71B41"/>
    <w:rsid w:val="00D8154B"/>
    <w:rsid w:val="00D82C00"/>
    <w:rsid w:val="00D8472D"/>
    <w:rsid w:val="00D87147"/>
    <w:rsid w:val="00D92859"/>
    <w:rsid w:val="00D96BBA"/>
    <w:rsid w:val="00DA714E"/>
    <w:rsid w:val="00DB400A"/>
    <w:rsid w:val="00DC13A5"/>
    <w:rsid w:val="00DC5A1E"/>
    <w:rsid w:val="00DD53D1"/>
    <w:rsid w:val="00DD6411"/>
    <w:rsid w:val="00DD68B6"/>
    <w:rsid w:val="00DD7381"/>
    <w:rsid w:val="00DE3FF9"/>
    <w:rsid w:val="00DE7585"/>
    <w:rsid w:val="00DF60A9"/>
    <w:rsid w:val="00E06B3F"/>
    <w:rsid w:val="00E2266B"/>
    <w:rsid w:val="00E30581"/>
    <w:rsid w:val="00E318EE"/>
    <w:rsid w:val="00E3474F"/>
    <w:rsid w:val="00E55723"/>
    <w:rsid w:val="00E558D6"/>
    <w:rsid w:val="00E60AF7"/>
    <w:rsid w:val="00E64C45"/>
    <w:rsid w:val="00E6581C"/>
    <w:rsid w:val="00E83827"/>
    <w:rsid w:val="00E85335"/>
    <w:rsid w:val="00E866BC"/>
    <w:rsid w:val="00E95D8A"/>
    <w:rsid w:val="00E96710"/>
    <w:rsid w:val="00EB1398"/>
    <w:rsid w:val="00EB34D1"/>
    <w:rsid w:val="00EB5CDB"/>
    <w:rsid w:val="00EB7C71"/>
    <w:rsid w:val="00EC7162"/>
    <w:rsid w:val="00EF0380"/>
    <w:rsid w:val="00F0018B"/>
    <w:rsid w:val="00F01B54"/>
    <w:rsid w:val="00F04539"/>
    <w:rsid w:val="00F07FD3"/>
    <w:rsid w:val="00F122C8"/>
    <w:rsid w:val="00F14AA6"/>
    <w:rsid w:val="00F16321"/>
    <w:rsid w:val="00F31123"/>
    <w:rsid w:val="00F31695"/>
    <w:rsid w:val="00F33F5A"/>
    <w:rsid w:val="00F34864"/>
    <w:rsid w:val="00F362F4"/>
    <w:rsid w:val="00F66067"/>
    <w:rsid w:val="00F66649"/>
    <w:rsid w:val="00F70832"/>
    <w:rsid w:val="00F731BE"/>
    <w:rsid w:val="00F8391F"/>
    <w:rsid w:val="00F83B1F"/>
    <w:rsid w:val="00F84461"/>
    <w:rsid w:val="00F849F1"/>
    <w:rsid w:val="00F900B2"/>
    <w:rsid w:val="00F92DB1"/>
    <w:rsid w:val="00F97C93"/>
    <w:rsid w:val="00FA01ED"/>
    <w:rsid w:val="00FA0FB3"/>
    <w:rsid w:val="00FA1FCA"/>
    <w:rsid w:val="00FB1B6F"/>
    <w:rsid w:val="00FB69B6"/>
    <w:rsid w:val="00FB7CFE"/>
    <w:rsid w:val="00FC2F65"/>
    <w:rsid w:val="00FD5124"/>
    <w:rsid w:val="00FE5208"/>
    <w:rsid w:val="00FE6D7C"/>
    <w:rsid w:val="12AC2272"/>
    <w:rsid w:val="15A616D8"/>
    <w:rsid w:val="44CE53CC"/>
    <w:rsid w:val="45A46038"/>
    <w:rsid w:val="626F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5360B"/>
  <w15:chartTrackingRefBased/>
  <w15:docId w15:val="{B828D567-41EA-41F9-9989-BC624D81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nhideWhenUsed="1"/>
    <w:lsdException w:name="List Paragraph"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4">
    <w:name w:val="heading 4"/>
    <w:basedOn w:val="Normal"/>
    <w:next w:val="Normal"/>
    <w:qFormat/>
    <w:pPr>
      <w:keepNext/>
      <w:autoSpaceDE w:val="0"/>
      <w:autoSpaceDN w:val="0"/>
      <w:adjustRightInd w:val="0"/>
      <w:outlineLvl w:val="3"/>
    </w:pPr>
    <w:rPr>
      <w:b/>
      <w:bCs/>
      <w:color w:val="000000"/>
      <w:sz w:val="22"/>
      <w:szCs w:val="22"/>
    </w:rPr>
  </w:style>
  <w:style w:type="paragraph" w:styleId="Heading6">
    <w:name w:val="heading 6"/>
    <w:basedOn w:val="Normal"/>
    <w:next w:val="Normal"/>
    <w:qFormat/>
    <w:pPr>
      <w:keepNext/>
      <w:autoSpaceDE w:val="0"/>
      <w:autoSpaceDN w:val="0"/>
      <w:adjustRightInd w:val="0"/>
      <w:outlineLvl w:val="5"/>
    </w:pPr>
    <w:rPr>
      <w:b/>
      <w:bCs/>
      <w:i/>
      <w:iCs/>
      <w:color w:val="000000"/>
      <w:sz w:val="22"/>
      <w:szCs w:val="22"/>
    </w:rPr>
  </w:style>
  <w:style w:type="paragraph" w:styleId="Heading7">
    <w:name w:val="heading 7"/>
    <w:basedOn w:val="Normal"/>
    <w:next w:val="Normal"/>
    <w:qFormat/>
    <w:pPr>
      <w:keepNext/>
      <w:autoSpaceDE w:val="0"/>
      <w:autoSpaceDN w:val="0"/>
      <w:adjustRightInd w:val="0"/>
      <w:outlineLvl w:val="6"/>
    </w:pPr>
    <w:rPr>
      <w:i/>
      <w:i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Pr>
      <w:sz w:val="24"/>
      <w:szCs w:val="24"/>
    </w:rPr>
  </w:style>
  <w:style w:type="character" w:styleId="FollowedHyperlink">
    <w:name w:val="FollowedHyperlink"/>
    <w:uiPriority w:val="99"/>
    <w:unhideWhenUsed/>
    <w:rPr>
      <w:color w:val="800080"/>
      <w:u w:val="single"/>
    </w:rPr>
  </w:style>
  <w:style w:type="character" w:styleId="Hyperlink">
    <w:name w:val="Hyperlink"/>
    <w:uiPriority w:val="99"/>
    <w:unhideWhenUsed/>
    <w:rPr>
      <w:color w:val="0000FF"/>
      <w:u w:val="single"/>
    </w:rPr>
  </w:style>
  <w:style w:type="character" w:customStyle="1" w:styleId="HeaderChar">
    <w:name w:val="Header Char"/>
    <w:link w:val="Header"/>
    <w:uiPriority w:val="99"/>
    <w:rPr>
      <w:sz w:val="24"/>
      <w:szCs w:val="24"/>
    </w:rPr>
  </w:style>
  <w:style w:type="paragraph" w:styleId="Header">
    <w:name w:val="header"/>
    <w:basedOn w:val="Normal"/>
    <w:link w:val="HeaderChar"/>
    <w:uiPriority w:val="99"/>
    <w:unhideWhenUsed/>
    <w:pPr>
      <w:tabs>
        <w:tab w:val="center" w:pos="4680"/>
        <w:tab w:val="right" w:pos="9360"/>
      </w:tabs>
    </w:p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BodyTextIndent">
    <w:name w:val="Body Text Indent"/>
    <w:basedOn w:val="Normal"/>
    <w:pPr>
      <w:autoSpaceDE w:val="0"/>
      <w:autoSpaceDN w:val="0"/>
      <w:adjustRightInd w:val="0"/>
      <w:ind w:left="540" w:hanging="180"/>
    </w:pPr>
    <w:rPr>
      <w:color w:val="000000"/>
      <w:sz w:val="20"/>
      <w:szCs w:val="20"/>
    </w:rPr>
  </w:style>
  <w:style w:type="character" w:styleId="CommentReference">
    <w:name w:val="annotation reference"/>
    <w:uiPriority w:val="99"/>
    <w:semiHidden/>
    <w:unhideWhenUsed/>
    <w:rsid w:val="00365853"/>
    <w:rPr>
      <w:sz w:val="16"/>
      <w:szCs w:val="16"/>
    </w:rPr>
  </w:style>
  <w:style w:type="paragraph" w:styleId="CommentText">
    <w:name w:val="annotation text"/>
    <w:basedOn w:val="Normal"/>
    <w:link w:val="CommentTextChar"/>
    <w:uiPriority w:val="99"/>
    <w:semiHidden/>
    <w:unhideWhenUsed/>
    <w:rsid w:val="00365853"/>
    <w:rPr>
      <w:sz w:val="20"/>
      <w:szCs w:val="20"/>
    </w:rPr>
  </w:style>
  <w:style w:type="character" w:customStyle="1" w:styleId="CommentTextChar">
    <w:name w:val="Comment Text Char"/>
    <w:basedOn w:val="DefaultParagraphFont"/>
    <w:link w:val="CommentText"/>
    <w:uiPriority w:val="99"/>
    <w:semiHidden/>
    <w:rsid w:val="00365853"/>
  </w:style>
  <w:style w:type="paragraph" w:styleId="CommentSubject">
    <w:name w:val="annotation subject"/>
    <w:basedOn w:val="CommentText"/>
    <w:next w:val="CommentText"/>
    <w:link w:val="CommentSubjectChar"/>
    <w:uiPriority w:val="99"/>
    <w:semiHidden/>
    <w:unhideWhenUsed/>
    <w:rsid w:val="00365853"/>
    <w:rPr>
      <w:b/>
      <w:bCs/>
    </w:rPr>
  </w:style>
  <w:style w:type="character" w:customStyle="1" w:styleId="CommentSubjectChar">
    <w:name w:val="Comment Subject Char"/>
    <w:link w:val="CommentSubject"/>
    <w:uiPriority w:val="99"/>
    <w:semiHidden/>
    <w:rsid w:val="00365853"/>
    <w:rPr>
      <w:b/>
      <w:bCs/>
    </w:rPr>
  </w:style>
  <w:style w:type="character" w:styleId="UnresolvedMention">
    <w:name w:val="Unresolved Mention"/>
    <w:uiPriority w:val="99"/>
    <w:semiHidden/>
    <w:unhideWhenUsed/>
    <w:rsid w:val="00491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allowPNG/>
  <w:pixelsPerInch w:val="120"/>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VINCENT K</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VINCENT K</dc:title>
  <dc:subject/>
  <dc:creator>Seanface</dc:creator>
  <cp:keywords/>
  <cp:lastModifiedBy>Preston Watts</cp:lastModifiedBy>
  <cp:revision>52</cp:revision>
  <cp:lastPrinted>2020-04-13T23:09:00Z</cp:lastPrinted>
  <dcterms:created xsi:type="dcterms:W3CDTF">2020-10-19T16:52:00Z</dcterms:created>
  <dcterms:modified xsi:type="dcterms:W3CDTF">2020-12-09T18:20:00Z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