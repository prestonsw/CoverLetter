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1165B" w14:textId="77777777" w:rsidR="005800ED" w:rsidRPr="00A460E1" w:rsidRDefault="005800ED">
      <w:pPr>
        <w:jc w:val="center"/>
        <w:rPr>
          <w:b/>
          <w:sz w:val="28"/>
          <w:szCs w:val="28"/>
        </w:rPr>
      </w:pPr>
      <w:r w:rsidRPr="00A460E1">
        <w:rPr>
          <w:b/>
          <w:sz w:val="28"/>
          <w:szCs w:val="28"/>
        </w:rPr>
        <w:t>Preston Watts</w:t>
      </w:r>
    </w:p>
    <w:p w14:paraId="009F93FD" w14:textId="4D443DBB" w:rsidR="005800ED" w:rsidRPr="00A460E1" w:rsidRDefault="0027454B" w:rsidP="00763C57">
      <w:pPr>
        <w:jc w:val="center"/>
        <w:rPr>
          <w:b/>
          <w:bCs/>
          <w:color w:val="000000"/>
          <w:sz w:val="18"/>
          <w:szCs w:val="18"/>
        </w:rPr>
      </w:pPr>
      <w:r w:rsidRPr="00A460E1">
        <w:rPr>
          <w:color w:val="000000"/>
          <w:sz w:val="18"/>
          <w:szCs w:val="18"/>
        </w:rPr>
        <w:t>318-</w:t>
      </w:r>
      <w:r w:rsidR="0065762D" w:rsidRPr="00A460E1">
        <w:rPr>
          <w:color w:val="000000"/>
          <w:sz w:val="18"/>
          <w:szCs w:val="18"/>
        </w:rPr>
        <w:t xml:space="preserve">557-7421 </w:t>
      </w:r>
      <w:r w:rsidR="005800ED" w:rsidRPr="00A460E1">
        <w:rPr>
          <w:sz w:val="18"/>
          <w:szCs w:val="18"/>
        </w:rPr>
        <w:sym w:font="Symbol" w:char="F0B7"/>
      </w:r>
      <w:r w:rsidR="005800ED" w:rsidRPr="00A460E1">
        <w:rPr>
          <w:color w:val="000000"/>
          <w:sz w:val="18"/>
          <w:szCs w:val="18"/>
        </w:rPr>
        <w:t xml:space="preserve"> </w:t>
      </w:r>
      <w:r w:rsidR="00EF0380" w:rsidRPr="00A460E1">
        <w:rPr>
          <w:sz w:val="18"/>
          <w:szCs w:val="18"/>
        </w:rPr>
        <w:t>preston</w:t>
      </w:r>
      <w:r w:rsidR="00BE3E29" w:rsidRPr="00A460E1">
        <w:rPr>
          <w:sz w:val="18"/>
          <w:szCs w:val="18"/>
        </w:rPr>
        <w:t>samuelwatts</w:t>
      </w:r>
      <w:r w:rsidR="005800ED" w:rsidRPr="00A460E1">
        <w:rPr>
          <w:sz w:val="18"/>
          <w:szCs w:val="18"/>
        </w:rPr>
        <w:t>@</w:t>
      </w:r>
      <w:r w:rsidR="00442A47" w:rsidRPr="00A460E1">
        <w:rPr>
          <w:sz w:val="18"/>
          <w:szCs w:val="18"/>
        </w:rPr>
        <w:t>gmail.com</w:t>
      </w:r>
      <w:r w:rsidR="005800ED" w:rsidRPr="00A460E1">
        <w:rPr>
          <w:color w:val="000000"/>
          <w:sz w:val="18"/>
          <w:szCs w:val="18"/>
        </w:rPr>
        <w:t xml:space="preserve"> </w:t>
      </w:r>
      <w:r w:rsidR="005C5B3F" w:rsidRPr="00A460E1">
        <w:rPr>
          <w:sz w:val="18"/>
          <w:szCs w:val="18"/>
        </w:rPr>
        <w:sym w:font="Symbol" w:char="F0B7"/>
      </w:r>
      <w:r w:rsidR="005C5B3F" w:rsidRPr="00A460E1">
        <w:rPr>
          <w:sz w:val="18"/>
          <w:szCs w:val="18"/>
        </w:rPr>
        <w:t xml:space="preserve"> </w:t>
      </w:r>
      <w:r w:rsidR="00B95F96">
        <w:rPr>
          <w:sz w:val="18"/>
          <w:szCs w:val="18"/>
        </w:rPr>
        <w:t>Washington</w:t>
      </w:r>
      <w:r w:rsidR="0065762D" w:rsidRPr="00A460E1">
        <w:rPr>
          <w:sz w:val="18"/>
          <w:szCs w:val="18"/>
        </w:rPr>
        <w:t xml:space="preserve">, </w:t>
      </w:r>
      <w:r w:rsidR="00B95F96">
        <w:rPr>
          <w:sz w:val="18"/>
          <w:szCs w:val="18"/>
        </w:rPr>
        <w:t>D.C.</w:t>
      </w:r>
      <w:r w:rsidR="00763C57" w:rsidRPr="00A460E1">
        <w:rPr>
          <w:sz w:val="18"/>
          <w:szCs w:val="18"/>
        </w:rPr>
        <w:t xml:space="preserve"> </w:t>
      </w:r>
      <w:r w:rsidR="00C70745" w:rsidRPr="00A460E1">
        <w:rPr>
          <w:sz w:val="18"/>
          <w:szCs w:val="18"/>
        </w:rPr>
        <w:sym w:font="Symbol" w:char="F0B7"/>
      </w:r>
      <w:r w:rsidR="00763C57" w:rsidRPr="00A460E1">
        <w:rPr>
          <w:sz w:val="18"/>
          <w:szCs w:val="18"/>
        </w:rPr>
        <w:t xml:space="preserve"> </w:t>
      </w:r>
      <w:r w:rsidR="000624E0" w:rsidRPr="00A460E1">
        <w:rPr>
          <w:sz w:val="18"/>
          <w:szCs w:val="18"/>
        </w:rPr>
        <w:t>www.linkedin.com/in/preston-watts-418d5</w:t>
      </w:r>
    </w:p>
    <w:p w14:paraId="39BD56A2" w14:textId="77777777" w:rsidR="005800ED" w:rsidRPr="00A460E1" w:rsidRDefault="005800ED">
      <w:pPr>
        <w:pBdr>
          <w:bottom w:val="single" w:sz="6" w:space="2" w:color="auto"/>
        </w:pBdr>
        <w:autoSpaceDE w:val="0"/>
        <w:autoSpaceDN w:val="0"/>
        <w:adjustRightInd w:val="0"/>
        <w:spacing w:line="190" w:lineRule="auto"/>
        <w:outlineLvl w:val="0"/>
        <w:rPr>
          <w:b/>
          <w:bCs/>
          <w:color w:val="000000"/>
          <w:sz w:val="21"/>
          <w:szCs w:val="21"/>
        </w:rPr>
      </w:pPr>
    </w:p>
    <w:p w14:paraId="2FB154F4" w14:textId="77777777" w:rsidR="005800ED" w:rsidRPr="00A460E1" w:rsidRDefault="005800ED">
      <w:pPr>
        <w:pBdr>
          <w:bottom w:val="single" w:sz="6" w:space="2" w:color="auto"/>
        </w:pBdr>
        <w:autoSpaceDE w:val="0"/>
        <w:autoSpaceDN w:val="0"/>
        <w:adjustRightInd w:val="0"/>
        <w:spacing w:line="190" w:lineRule="auto"/>
        <w:outlineLvl w:val="0"/>
        <w:rPr>
          <w:b/>
          <w:bCs/>
          <w:color w:val="000000"/>
          <w:sz w:val="21"/>
          <w:szCs w:val="21"/>
        </w:rPr>
      </w:pPr>
      <w:r w:rsidRPr="00A460E1">
        <w:rPr>
          <w:b/>
          <w:bCs/>
          <w:color w:val="000000"/>
          <w:sz w:val="21"/>
          <w:szCs w:val="21"/>
        </w:rPr>
        <w:t>EDUCATION</w:t>
      </w:r>
    </w:p>
    <w:p w14:paraId="564DCD0F" w14:textId="5895E9A9" w:rsidR="005800ED" w:rsidRPr="00A460E1" w:rsidRDefault="005800ED" w:rsidP="008A4A24">
      <w:pPr>
        <w:spacing w:line="206" w:lineRule="auto"/>
        <w:rPr>
          <w:sz w:val="21"/>
          <w:szCs w:val="21"/>
        </w:rPr>
      </w:pPr>
      <w:r w:rsidRPr="00A460E1">
        <w:rPr>
          <w:b/>
          <w:bCs/>
          <w:color w:val="000000"/>
          <w:sz w:val="21"/>
          <w:szCs w:val="21"/>
        </w:rPr>
        <w:t>London School of Economics &amp; Political Science,</w:t>
      </w:r>
      <w:r w:rsidRPr="00A460E1">
        <w:rPr>
          <w:sz w:val="21"/>
          <w:szCs w:val="21"/>
        </w:rPr>
        <w:t xml:space="preserve"> UK</w:t>
      </w:r>
      <w:r w:rsidRPr="00A460E1">
        <w:rPr>
          <w:sz w:val="21"/>
          <w:szCs w:val="21"/>
        </w:rPr>
        <w:tab/>
      </w:r>
      <w:r w:rsidRPr="00A460E1">
        <w:rPr>
          <w:sz w:val="21"/>
          <w:szCs w:val="21"/>
        </w:rPr>
        <w:tab/>
      </w:r>
      <w:r w:rsidRPr="00A460E1">
        <w:rPr>
          <w:sz w:val="21"/>
          <w:szCs w:val="21"/>
        </w:rPr>
        <w:tab/>
      </w:r>
      <w:r w:rsidRPr="00A460E1">
        <w:rPr>
          <w:sz w:val="21"/>
          <w:szCs w:val="21"/>
        </w:rPr>
        <w:tab/>
      </w:r>
      <w:r w:rsidRPr="00A460E1">
        <w:rPr>
          <w:sz w:val="21"/>
          <w:szCs w:val="21"/>
        </w:rPr>
        <w:tab/>
        <w:t xml:space="preserve">        </w:t>
      </w:r>
      <w:r w:rsidR="008A4A24" w:rsidRPr="00A460E1">
        <w:rPr>
          <w:sz w:val="21"/>
          <w:szCs w:val="21"/>
        </w:rPr>
        <w:t xml:space="preserve">        </w:t>
      </w:r>
      <w:r w:rsidR="00F423DE">
        <w:rPr>
          <w:sz w:val="21"/>
          <w:szCs w:val="21"/>
        </w:rPr>
        <w:t xml:space="preserve">  </w:t>
      </w:r>
      <w:r w:rsidR="00231DB5" w:rsidRPr="00A460E1">
        <w:rPr>
          <w:sz w:val="21"/>
          <w:szCs w:val="21"/>
        </w:rPr>
        <w:t xml:space="preserve">  </w:t>
      </w:r>
      <w:r w:rsidR="008A4A24" w:rsidRPr="00A460E1">
        <w:rPr>
          <w:sz w:val="21"/>
          <w:szCs w:val="21"/>
        </w:rPr>
        <w:t xml:space="preserve">     </w:t>
      </w:r>
      <w:r w:rsidRPr="00A460E1">
        <w:rPr>
          <w:sz w:val="21"/>
          <w:szCs w:val="21"/>
        </w:rPr>
        <w:t>July 20</w:t>
      </w:r>
      <w:r w:rsidR="00187933" w:rsidRPr="00A460E1">
        <w:rPr>
          <w:sz w:val="21"/>
          <w:szCs w:val="21"/>
        </w:rPr>
        <w:t>21</w:t>
      </w:r>
    </w:p>
    <w:p w14:paraId="01C0A2B4" w14:textId="01490BB8" w:rsidR="005800ED" w:rsidRPr="00A460E1" w:rsidRDefault="005800ED" w:rsidP="00E55723">
      <w:pPr>
        <w:tabs>
          <w:tab w:val="right" w:pos="8928"/>
        </w:tabs>
        <w:spacing w:line="206" w:lineRule="auto"/>
        <w:rPr>
          <w:bCs/>
          <w:i/>
          <w:color w:val="000000"/>
          <w:sz w:val="21"/>
          <w:szCs w:val="21"/>
        </w:rPr>
      </w:pPr>
      <w:r w:rsidRPr="00A460E1">
        <w:rPr>
          <w:bCs/>
          <w:i/>
          <w:color w:val="000000"/>
          <w:sz w:val="21"/>
          <w:szCs w:val="21"/>
        </w:rPr>
        <w:t>MSc in Economics</w:t>
      </w:r>
      <w:r w:rsidR="000C00B8">
        <w:rPr>
          <w:bCs/>
          <w:i/>
          <w:color w:val="000000"/>
          <w:sz w:val="21"/>
          <w:szCs w:val="21"/>
        </w:rPr>
        <w:t>, Merit</w:t>
      </w:r>
    </w:p>
    <w:p w14:paraId="562E763B" w14:textId="77777777" w:rsidR="005800ED" w:rsidRPr="00A460E1" w:rsidRDefault="005800ED">
      <w:pPr>
        <w:spacing w:line="206" w:lineRule="auto"/>
        <w:rPr>
          <w:bCs/>
          <w:i/>
          <w:color w:val="000000"/>
          <w:sz w:val="10"/>
          <w:szCs w:val="10"/>
        </w:rPr>
      </w:pPr>
    </w:p>
    <w:p w14:paraId="2E809A75" w14:textId="0A31DDED" w:rsidR="005800ED" w:rsidRPr="00A460E1" w:rsidRDefault="005800ED">
      <w:pPr>
        <w:tabs>
          <w:tab w:val="left" w:pos="7869"/>
          <w:tab w:val="left" w:pos="8383"/>
          <w:tab w:val="right" w:pos="10530"/>
        </w:tabs>
        <w:autoSpaceDE w:val="0"/>
        <w:autoSpaceDN w:val="0"/>
        <w:adjustRightInd w:val="0"/>
        <w:spacing w:line="190" w:lineRule="auto"/>
        <w:outlineLvl w:val="0"/>
        <w:rPr>
          <w:bCs/>
          <w:color w:val="000000"/>
          <w:sz w:val="21"/>
          <w:szCs w:val="21"/>
        </w:rPr>
      </w:pPr>
      <w:r w:rsidRPr="00A460E1">
        <w:rPr>
          <w:b/>
          <w:bCs/>
          <w:color w:val="000000"/>
          <w:sz w:val="21"/>
          <w:szCs w:val="21"/>
        </w:rPr>
        <w:t>Louisiana State University College of Business,</w:t>
      </w:r>
      <w:r w:rsidRPr="00A460E1">
        <w:rPr>
          <w:bCs/>
          <w:color w:val="000000"/>
          <w:sz w:val="21"/>
          <w:szCs w:val="21"/>
        </w:rPr>
        <w:t xml:space="preserve"> LA</w:t>
      </w:r>
      <w:r w:rsidRPr="00A460E1">
        <w:rPr>
          <w:bCs/>
          <w:color w:val="000000"/>
          <w:sz w:val="21"/>
          <w:szCs w:val="21"/>
        </w:rPr>
        <w:tab/>
        <w:t xml:space="preserve">                     </w:t>
      </w:r>
      <w:r w:rsidR="00F423DE">
        <w:rPr>
          <w:bCs/>
          <w:color w:val="000000"/>
          <w:sz w:val="21"/>
          <w:szCs w:val="21"/>
        </w:rPr>
        <w:t xml:space="preserve"> </w:t>
      </w:r>
      <w:r w:rsidR="00231DB5" w:rsidRPr="00A460E1">
        <w:rPr>
          <w:bCs/>
          <w:color w:val="000000"/>
          <w:sz w:val="21"/>
          <w:szCs w:val="21"/>
        </w:rPr>
        <w:t xml:space="preserve">  </w:t>
      </w:r>
      <w:r w:rsidRPr="00A460E1">
        <w:rPr>
          <w:bCs/>
          <w:color w:val="000000"/>
          <w:sz w:val="21"/>
          <w:szCs w:val="21"/>
        </w:rPr>
        <w:t xml:space="preserve"> May 2018</w:t>
      </w:r>
    </w:p>
    <w:p w14:paraId="16B23939" w14:textId="77777777" w:rsidR="005800ED" w:rsidRPr="00A460E1" w:rsidRDefault="005800ED">
      <w:pPr>
        <w:autoSpaceDE w:val="0"/>
        <w:autoSpaceDN w:val="0"/>
        <w:adjustRightInd w:val="0"/>
        <w:spacing w:line="190" w:lineRule="auto"/>
        <w:outlineLvl w:val="0"/>
        <w:rPr>
          <w:bCs/>
          <w:color w:val="000000"/>
          <w:sz w:val="21"/>
          <w:szCs w:val="21"/>
        </w:rPr>
      </w:pPr>
      <w:r w:rsidRPr="00A460E1">
        <w:rPr>
          <w:bCs/>
          <w:i/>
          <w:color w:val="000000"/>
          <w:sz w:val="21"/>
          <w:szCs w:val="21"/>
        </w:rPr>
        <w:t>Economics B.S.</w:t>
      </w:r>
      <w:r w:rsidRPr="00A460E1">
        <w:rPr>
          <w:bCs/>
          <w:color w:val="000000"/>
          <w:sz w:val="21"/>
          <w:szCs w:val="21"/>
        </w:rPr>
        <w:t xml:space="preserve">, </w:t>
      </w:r>
      <w:r w:rsidRPr="00A460E1">
        <w:rPr>
          <w:bCs/>
          <w:i/>
          <w:color w:val="000000"/>
          <w:sz w:val="21"/>
          <w:szCs w:val="21"/>
        </w:rPr>
        <w:t>Empirical Economic Analysis Concentration</w:t>
      </w:r>
    </w:p>
    <w:p w14:paraId="4E49F475" w14:textId="534F30D1" w:rsidR="005800ED" w:rsidRPr="00A460E1" w:rsidRDefault="005800ED">
      <w:pPr>
        <w:numPr>
          <w:ilvl w:val="0"/>
          <w:numId w:val="1"/>
        </w:numPr>
        <w:spacing w:line="206" w:lineRule="auto"/>
        <w:ind w:left="273" w:hanging="187"/>
        <w:rPr>
          <w:sz w:val="21"/>
          <w:szCs w:val="21"/>
        </w:rPr>
      </w:pPr>
      <w:r w:rsidRPr="00A460E1">
        <w:rPr>
          <w:sz w:val="21"/>
          <w:szCs w:val="21"/>
        </w:rPr>
        <w:t xml:space="preserve">Member: </w:t>
      </w:r>
      <w:commentRangeStart w:id="0"/>
      <w:r w:rsidRPr="00A460E1">
        <w:rPr>
          <w:sz w:val="21"/>
          <w:szCs w:val="21"/>
        </w:rPr>
        <w:t>Econ</w:t>
      </w:r>
      <w:r w:rsidR="00833DFE" w:rsidRPr="00A460E1">
        <w:rPr>
          <w:sz w:val="21"/>
          <w:szCs w:val="21"/>
        </w:rPr>
        <w:t>omics</w:t>
      </w:r>
      <w:r w:rsidRPr="00A460E1">
        <w:rPr>
          <w:sz w:val="21"/>
          <w:szCs w:val="21"/>
        </w:rPr>
        <w:t xml:space="preserve"> </w:t>
      </w:r>
      <w:commentRangeEnd w:id="0"/>
      <w:r w:rsidR="002B44A7" w:rsidRPr="00A460E1">
        <w:rPr>
          <w:rStyle w:val="CommentReference"/>
        </w:rPr>
        <w:commentReference w:id="0"/>
      </w:r>
      <w:r w:rsidRPr="00A460E1">
        <w:rPr>
          <w:sz w:val="21"/>
          <w:szCs w:val="21"/>
        </w:rPr>
        <w:t>&amp; ITF Club and the Phi Kappa Phi Honor Society</w:t>
      </w:r>
    </w:p>
    <w:p w14:paraId="0634018D" w14:textId="19F8A5DB" w:rsidR="005800ED" w:rsidRPr="00A460E1" w:rsidRDefault="005800ED">
      <w:pPr>
        <w:numPr>
          <w:ilvl w:val="0"/>
          <w:numId w:val="1"/>
        </w:numPr>
        <w:spacing w:line="206" w:lineRule="auto"/>
        <w:ind w:left="273" w:hanging="187"/>
        <w:rPr>
          <w:sz w:val="21"/>
          <w:szCs w:val="21"/>
        </w:rPr>
      </w:pPr>
      <w:r w:rsidRPr="00A460E1">
        <w:rPr>
          <w:sz w:val="21"/>
          <w:szCs w:val="21"/>
        </w:rPr>
        <w:t>Awards</w:t>
      </w:r>
      <w:r w:rsidR="002B44A7" w:rsidRPr="00A460E1">
        <w:rPr>
          <w:sz w:val="21"/>
          <w:szCs w:val="21"/>
        </w:rPr>
        <w:t>:</w:t>
      </w:r>
      <w:r w:rsidRPr="00A460E1">
        <w:rPr>
          <w:sz w:val="21"/>
          <w:szCs w:val="21"/>
        </w:rPr>
        <w:t xml:space="preserve"> </w:t>
      </w:r>
      <w:r w:rsidR="002B44A7" w:rsidRPr="00A460E1">
        <w:rPr>
          <w:sz w:val="21"/>
          <w:szCs w:val="21"/>
        </w:rPr>
        <w:t xml:space="preserve">2017 </w:t>
      </w:r>
      <w:r w:rsidRPr="00A460E1">
        <w:rPr>
          <w:sz w:val="21"/>
          <w:szCs w:val="21"/>
        </w:rPr>
        <w:t>Outstanding Student in Microeconomics</w:t>
      </w:r>
      <w:r w:rsidR="002B44A7" w:rsidRPr="00A460E1">
        <w:rPr>
          <w:sz w:val="21"/>
          <w:szCs w:val="21"/>
        </w:rPr>
        <w:t>, 2017</w:t>
      </w:r>
      <w:r w:rsidRPr="00A460E1">
        <w:rPr>
          <w:sz w:val="21"/>
          <w:szCs w:val="21"/>
        </w:rPr>
        <w:t xml:space="preserve"> </w:t>
      </w:r>
      <w:r w:rsidR="002B44A7" w:rsidRPr="00A460E1">
        <w:rPr>
          <w:sz w:val="21"/>
          <w:szCs w:val="21"/>
        </w:rPr>
        <w:t xml:space="preserve">Outstanding Student in </w:t>
      </w:r>
      <w:r w:rsidRPr="00A460E1">
        <w:rPr>
          <w:sz w:val="21"/>
          <w:szCs w:val="21"/>
        </w:rPr>
        <w:t>Econometrics</w:t>
      </w:r>
    </w:p>
    <w:p w14:paraId="142C37EC" w14:textId="77777777" w:rsidR="005800ED" w:rsidRPr="00A460E1" w:rsidRDefault="005800ED">
      <w:pPr>
        <w:numPr>
          <w:ilvl w:val="0"/>
          <w:numId w:val="1"/>
        </w:numPr>
        <w:spacing w:line="206" w:lineRule="auto"/>
        <w:ind w:left="273" w:hanging="187"/>
        <w:rPr>
          <w:sz w:val="21"/>
          <w:szCs w:val="21"/>
        </w:rPr>
      </w:pPr>
      <w:r w:rsidRPr="00A460E1">
        <w:rPr>
          <w:sz w:val="21"/>
          <w:szCs w:val="21"/>
        </w:rPr>
        <w:t>Tiger Athletic Foundation Scholarship</w:t>
      </w:r>
    </w:p>
    <w:p w14:paraId="7F6A06F6" w14:textId="77777777" w:rsidR="005800ED" w:rsidRPr="00A460E1" w:rsidRDefault="005800ED">
      <w:pPr>
        <w:numPr>
          <w:ilvl w:val="0"/>
          <w:numId w:val="1"/>
        </w:numPr>
        <w:spacing w:line="206" w:lineRule="auto"/>
        <w:ind w:left="273" w:hanging="187"/>
        <w:rPr>
          <w:sz w:val="21"/>
          <w:szCs w:val="21"/>
        </w:rPr>
      </w:pPr>
      <w:r w:rsidRPr="00A460E1">
        <w:rPr>
          <w:sz w:val="21"/>
          <w:szCs w:val="21"/>
        </w:rPr>
        <w:t xml:space="preserve">Joseph </w:t>
      </w:r>
      <w:proofErr w:type="spellStart"/>
      <w:r w:rsidRPr="00A460E1">
        <w:rPr>
          <w:sz w:val="21"/>
          <w:szCs w:val="21"/>
        </w:rPr>
        <w:t>Carmena</w:t>
      </w:r>
      <w:proofErr w:type="spellEnd"/>
      <w:r w:rsidRPr="00A460E1">
        <w:rPr>
          <w:sz w:val="21"/>
          <w:szCs w:val="21"/>
        </w:rPr>
        <w:t xml:space="preserve"> Sr. Memorial Scholarship</w:t>
      </w:r>
    </w:p>
    <w:p w14:paraId="2E250CED" w14:textId="77777777" w:rsidR="005800ED" w:rsidRPr="00A460E1" w:rsidRDefault="005800ED">
      <w:pPr>
        <w:spacing w:line="206" w:lineRule="auto"/>
        <w:rPr>
          <w:bCs/>
          <w:color w:val="000000"/>
          <w:sz w:val="10"/>
          <w:szCs w:val="10"/>
        </w:rPr>
      </w:pPr>
    </w:p>
    <w:p w14:paraId="5E6DBA76" w14:textId="77777777" w:rsidR="005800ED" w:rsidRPr="00A460E1" w:rsidRDefault="005800ED">
      <w:pPr>
        <w:pBdr>
          <w:bottom w:val="single" w:sz="6" w:space="1" w:color="auto"/>
        </w:pBdr>
        <w:autoSpaceDE w:val="0"/>
        <w:autoSpaceDN w:val="0"/>
        <w:adjustRightInd w:val="0"/>
        <w:spacing w:line="190" w:lineRule="auto"/>
        <w:outlineLvl w:val="0"/>
        <w:rPr>
          <w:b/>
          <w:bCs/>
          <w:color w:val="000000"/>
          <w:sz w:val="21"/>
          <w:szCs w:val="21"/>
        </w:rPr>
      </w:pPr>
      <w:r w:rsidRPr="00A460E1">
        <w:rPr>
          <w:b/>
          <w:bCs/>
          <w:color w:val="000000"/>
          <w:sz w:val="21"/>
          <w:szCs w:val="21"/>
        </w:rPr>
        <w:t>EXPERIENCE</w:t>
      </w:r>
    </w:p>
    <w:p w14:paraId="16E8D105" w14:textId="793A89E9" w:rsidR="00EF52A0" w:rsidRPr="00A460E1" w:rsidRDefault="00EF52A0" w:rsidP="00EF52A0">
      <w:pPr>
        <w:tabs>
          <w:tab w:val="left" w:pos="5846"/>
          <w:tab w:val="left" w:pos="6429"/>
          <w:tab w:val="left" w:pos="6926"/>
          <w:tab w:val="left" w:pos="7423"/>
          <w:tab w:val="left" w:pos="9960"/>
          <w:tab w:val="right" w:pos="10530"/>
        </w:tabs>
        <w:autoSpaceDE w:val="0"/>
        <w:autoSpaceDN w:val="0"/>
        <w:adjustRightInd w:val="0"/>
        <w:spacing w:before="20" w:line="190" w:lineRule="auto"/>
        <w:outlineLvl w:val="0"/>
        <w:rPr>
          <w:ins w:id="1" w:author="Preston Watts" w:date="2021-10-20T10:49:00Z"/>
          <w:bCs/>
          <w:color w:val="000000"/>
          <w:sz w:val="21"/>
          <w:szCs w:val="21"/>
        </w:rPr>
      </w:pPr>
      <w:ins w:id="2" w:author="Preston Watts" w:date="2021-10-20T10:49:00Z">
        <w:r>
          <w:rPr>
            <w:b/>
            <w:bCs/>
            <w:color w:val="000000"/>
            <w:sz w:val="21"/>
            <w:szCs w:val="21"/>
          </w:rPr>
          <w:t>GEICO</w:t>
        </w:r>
        <w:r w:rsidRPr="00A460E1">
          <w:rPr>
            <w:b/>
            <w:bCs/>
            <w:color w:val="000000"/>
            <w:sz w:val="21"/>
            <w:szCs w:val="21"/>
          </w:rPr>
          <w:t xml:space="preserve">, </w:t>
        </w:r>
      </w:ins>
      <w:ins w:id="3" w:author="Preston Watts" w:date="2021-10-20T10:50:00Z">
        <w:r>
          <w:rPr>
            <w:bCs/>
            <w:color w:val="000000"/>
            <w:sz w:val="21"/>
            <w:szCs w:val="21"/>
          </w:rPr>
          <w:t>Washington, D.C.</w:t>
        </w:r>
      </w:ins>
      <w:ins w:id="4" w:author="Preston Watts" w:date="2021-10-20T10:49:00Z">
        <w:r w:rsidRPr="00A460E1">
          <w:rPr>
            <w:bCs/>
            <w:color w:val="000000"/>
            <w:sz w:val="21"/>
            <w:szCs w:val="21"/>
          </w:rPr>
          <w:tab/>
        </w:r>
        <w:r w:rsidRPr="00A460E1">
          <w:rPr>
            <w:bCs/>
            <w:color w:val="000000"/>
            <w:sz w:val="21"/>
            <w:szCs w:val="21"/>
          </w:rPr>
          <w:tab/>
        </w:r>
      </w:ins>
      <w:ins w:id="5" w:author="Preston Watts" w:date="2021-10-20T10:50:00Z">
        <w:r w:rsidR="00306C68">
          <w:rPr>
            <w:bCs/>
            <w:color w:val="000000"/>
            <w:sz w:val="21"/>
            <w:szCs w:val="21"/>
          </w:rPr>
          <w:tab/>
          <w:t xml:space="preserve">         </w:t>
        </w:r>
      </w:ins>
      <w:ins w:id="6" w:author="Preston Watts" w:date="2021-10-20T10:49:00Z">
        <w:r w:rsidRPr="00A460E1">
          <w:rPr>
            <w:bCs/>
            <w:color w:val="000000"/>
            <w:sz w:val="21"/>
            <w:szCs w:val="21"/>
          </w:rPr>
          <w:t xml:space="preserve">     </w:t>
        </w:r>
        <w:r>
          <w:rPr>
            <w:bCs/>
            <w:color w:val="000000"/>
            <w:sz w:val="21"/>
            <w:szCs w:val="21"/>
          </w:rPr>
          <w:t xml:space="preserve">  </w:t>
        </w:r>
        <w:r w:rsidRPr="00A460E1">
          <w:rPr>
            <w:bCs/>
            <w:color w:val="000000"/>
            <w:sz w:val="21"/>
            <w:szCs w:val="21"/>
          </w:rPr>
          <w:t xml:space="preserve">   </w:t>
        </w:r>
      </w:ins>
      <w:r w:rsidR="00B320C2">
        <w:rPr>
          <w:bCs/>
          <w:color w:val="000000"/>
          <w:sz w:val="21"/>
          <w:szCs w:val="21"/>
        </w:rPr>
        <w:t xml:space="preserve"> </w:t>
      </w:r>
    </w:p>
    <w:p w14:paraId="108F690D" w14:textId="4824854C" w:rsidR="008E1DD0" w:rsidRPr="00B320C2" w:rsidRDefault="00465CB1" w:rsidP="00B320C2">
      <w:pPr>
        <w:tabs>
          <w:tab w:val="left" w:pos="5846"/>
          <w:tab w:val="left" w:pos="6429"/>
          <w:tab w:val="left" w:pos="6926"/>
          <w:tab w:val="left" w:pos="7423"/>
          <w:tab w:val="left" w:pos="9960"/>
          <w:tab w:val="right" w:pos="10530"/>
        </w:tabs>
        <w:autoSpaceDE w:val="0"/>
        <w:autoSpaceDN w:val="0"/>
        <w:adjustRightInd w:val="0"/>
        <w:spacing w:before="20" w:line="190" w:lineRule="auto"/>
        <w:outlineLvl w:val="0"/>
        <w:rPr>
          <w:bCs/>
          <w:color w:val="000000"/>
          <w:sz w:val="21"/>
          <w:szCs w:val="21"/>
        </w:rPr>
      </w:pPr>
      <w:r>
        <w:rPr>
          <w:bCs/>
          <w:i/>
          <w:color w:val="000000"/>
          <w:sz w:val="21"/>
          <w:szCs w:val="21"/>
        </w:rPr>
        <w:t>Product Research and Development Analyst II</w:t>
      </w:r>
      <w:r w:rsidR="00B320C2">
        <w:rPr>
          <w:bCs/>
          <w:i/>
          <w:color w:val="000000"/>
          <w:sz w:val="21"/>
          <w:szCs w:val="21"/>
        </w:rPr>
        <w:t xml:space="preserve"> </w:t>
      </w:r>
      <w:ins w:id="7" w:author="Preston Watts" w:date="2021-10-20T10:50:00Z">
        <w:r w:rsidR="00B320C2">
          <w:rPr>
            <w:bCs/>
            <w:color w:val="000000"/>
            <w:sz w:val="21"/>
            <w:szCs w:val="21"/>
          </w:rPr>
          <w:t xml:space="preserve">         </w:t>
        </w:r>
      </w:ins>
      <w:ins w:id="8" w:author="Preston Watts" w:date="2021-10-20T10:49:00Z">
        <w:r w:rsidR="00B320C2" w:rsidRPr="00A460E1">
          <w:rPr>
            <w:bCs/>
            <w:color w:val="000000"/>
            <w:sz w:val="21"/>
            <w:szCs w:val="21"/>
          </w:rPr>
          <w:t xml:space="preserve">     </w:t>
        </w:r>
        <w:r w:rsidR="00B320C2">
          <w:rPr>
            <w:bCs/>
            <w:color w:val="000000"/>
            <w:sz w:val="21"/>
            <w:szCs w:val="21"/>
          </w:rPr>
          <w:t xml:space="preserve">  </w:t>
        </w:r>
        <w:r w:rsidR="00B320C2" w:rsidRPr="00A460E1">
          <w:rPr>
            <w:bCs/>
            <w:color w:val="000000"/>
            <w:sz w:val="21"/>
            <w:szCs w:val="21"/>
          </w:rPr>
          <w:t xml:space="preserve">   </w:t>
        </w:r>
      </w:ins>
      <w:r w:rsidR="00B320C2">
        <w:rPr>
          <w:bCs/>
          <w:color w:val="000000"/>
          <w:sz w:val="21"/>
          <w:szCs w:val="21"/>
        </w:rPr>
        <w:t xml:space="preserve">    </w:t>
      </w:r>
      <w:ins w:id="9" w:author="Preston Watts" w:date="2021-10-20T10:49:00Z">
        <w:r w:rsidR="00B320C2" w:rsidRPr="00A460E1">
          <w:rPr>
            <w:bCs/>
            <w:color w:val="000000"/>
            <w:sz w:val="21"/>
            <w:szCs w:val="21"/>
          </w:rPr>
          <w:t xml:space="preserve"> </w:t>
        </w:r>
      </w:ins>
      <w:r w:rsidR="00B320C2">
        <w:rPr>
          <w:bCs/>
          <w:color w:val="000000"/>
          <w:sz w:val="21"/>
          <w:szCs w:val="21"/>
        </w:rPr>
        <w:t xml:space="preserve">                                                        Sept.</w:t>
      </w:r>
      <w:ins w:id="10" w:author="Preston Watts" w:date="2021-10-20T10:49:00Z">
        <w:r w:rsidR="00B320C2" w:rsidRPr="00A460E1">
          <w:rPr>
            <w:bCs/>
            <w:color w:val="000000"/>
            <w:sz w:val="21"/>
            <w:szCs w:val="21"/>
          </w:rPr>
          <w:t xml:space="preserve"> </w:t>
        </w:r>
      </w:ins>
      <w:ins w:id="11" w:author="Preston Watts" w:date="2021-10-20T10:50:00Z">
        <w:r w:rsidR="00B320C2">
          <w:rPr>
            <w:bCs/>
            <w:color w:val="000000"/>
            <w:sz w:val="21"/>
            <w:szCs w:val="21"/>
          </w:rPr>
          <w:t>2021</w:t>
        </w:r>
      </w:ins>
      <w:ins w:id="12" w:author="Preston Watts" w:date="2021-10-20T10:49:00Z">
        <w:r w:rsidR="00B320C2" w:rsidRPr="00A460E1">
          <w:rPr>
            <w:bCs/>
            <w:color w:val="000000"/>
            <w:sz w:val="21"/>
            <w:szCs w:val="21"/>
          </w:rPr>
          <w:t xml:space="preserve"> </w:t>
        </w:r>
      </w:ins>
      <w:ins w:id="13" w:author="Preston Watts" w:date="2021-10-20T10:50:00Z">
        <w:r w:rsidR="00B320C2">
          <w:rPr>
            <w:bCs/>
            <w:color w:val="000000"/>
            <w:sz w:val="21"/>
            <w:szCs w:val="21"/>
          </w:rPr>
          <w:t>–</w:t>
        </w:r>
      </w:ins>
      <w:ins w:id="14" w:author="Preston Watts" w:date="2021-10-20T10:49:00Z">
        <w:r w:rsidR="00B320C2" w:rsidRPr="00A460E1">
          <w:rPr>
            <w:bCs/>
            <w:color w:val="000000"/>
            <w:sz w:val="21"/>
            <w:szCs w:val="21"/>
          </w:rPr>
          <w:t xml:space="preserve"> </w:t>
        </w:r>
      </w:ins>
      <w:ins w:id="15" w:author="Preston Watts" w:date="2021-10-20T10:50:00Z">
        <w:r w:rsidR="00B320C2">
          <w:rPr>
            <w:bCs/>
            <w:color w:val="000000"/>
            <w:sz w:val="21"/>
            <w:szCs w:val="21"/>
          </w:rPr>
          <w:t>Oct</w:t>
        </w:r>
      </w:ins>
      <w:ins w:id="16" w:author="Preston Watts" w:date="2021-10-20T10:49:00Z">
        <w:r w:rsidR="00B320C2" w:rsidRPr="00A460E1">
          <w:rPr>
            <w:bCs/>
            <w:color w:val="000000"/>
            <w:sz w:val="21"/>
            <w:szCs w:val="21"/>
          </w:rPr>
          <w:t xml:space="preserve"> </w:t>
        </w:r>
      </w:ins>
      <w:r w:rsidR="00B320C2">
        <w:rPr>
          <w:bCs/>
          <w:color w:val="000000"/>
          <w:sz w:val="21"/>
          <w:szCs w:val="21"/>
        </w:rPr>
        <w:t>2021</w:t>
      </w:r>
    </w:p>
    <w:p w14:paraId="0BE79ADB" w14:textId="7C22256E" w:rsidR="005C5F5D" w:rsidRDefault="005C5F5D" w:rsidP="005C5F5D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>Collaborated on CBA’s evaluating three competing vendor products by joining their external datasets to internal data and determining the change in segmentation, premium levels</w:t>
      </w:r>
      <w:r w:rsidR="001D194B">
        <w:rPr>
          <w:bCs/>
          <w:color w:val="000000"/>
          <w:sz w:val="21"/>
          <w:szCs w:val="21"/>
        </w:rPr>
        <w:t>,</w:t>
      </w:r>
      <w:r>
        <w:rPr>
          <w:bCs/>
          <w:color w:val="000000"/>
          <w:sz w:val="21"/>
          <w:szCs w:val="21"/>
        </w:rPr>
        <w:t xml:space="preserve"> and costs associated with each product</w:t>
      </w:r>
    </w:p>
    <w:p w14:paraId="1AB2CEC4" w14:textId="136B2299" w:rsidR="008E1DD0" w:rsidRDefault="008E1DD0" w:rsidP="008E1DD0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 xml:space="preserve">Wrote reusable script in R to check underwriting and rating variables produced on a repeated basis to implement in production  </w:t>
      </w:r>
    </w:p>
    <w:p w14:paraId="33D56B1C" w14:textId="77777777" w:rsidR="00D214EE" w:rsidRDefault="00D214EE" w:rsidP="00D214EE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>Wrote functions in R with embedded SQL queries for own analysis of policyholders with special life circumstances and for others to use them in later analyses</w:t>
      </w:r>
    </w:p>
    <w:p w14:paraId="372E8033" w14:textId="447F903A" w:rsidR="008E1DD0" w:rsidRPr="00463187" w:rsidRDefault="005C5F5D" w:rsidP="00EF52A0">
      <w:pPr>
        <w:numPr>
          <w:ilvl w:val="0"/>
          <w:numId w:val="1"/>
        </w:numPr>
        <w:autoSpaceDE w:val="0"/>
        <w:autoSpaceDN w:val="0"/>
        <w:adjustRightInd w:val="0"/>
        <w:spacing w:line="190" w:lineRule="auto"/>
        <w:ind w:left="273" w:hanging="187"/>
        <w:outlineLvl w:val="0"/>
        <w:rPr>
          <w:bCs/>
          <w:i/>
          <w:color w:val="000000"/>
          <w:sz w:val="21"/>
          <w:szCs w:val="21"/>
        </w:rPr>
      </w:pPr>
      <w:r w:rsidRPr="00D214EE">
        <w:rPr>
          <w:bCs/>
          <w:color w:val="000000"/>
          <w:sz w:val="21"/>
          <w:szCs w:val="21"/>
        </w:rPr>
        <w:t xml:space="preserve">Estimated the number of policyholders that become widowed on </w:t>
      </w:r>
      <w:r w:rsidR="001C6F81">
        <w:rPr>
          <w:bCs/>
          <w:color w:val="000000"/>
          <w:sz w:val="21"/>
          <w:szCs w:val="21"/>
        </w:rPr>
        <w:t>GEICO</w:t>
      </w:r>
      <w:r w:rsidRPr="00D214EE">
        <w:rPr>
          <w:bCs/>
          <w:color w:val="000000"/>
          <w:sz w:val="21"/>
          <w:szCs w:val="21"/>
        </w:rPr>
        <w:t xml:space="preserve"> books and the share of those that have other changes to their policies on the same day or soon thereafter</w:t>
      </w:r>
    </w:p>
    <w:p w14:paraId="22F9409B" w14:textId="0D6ED447" w:rsidR="00463187" w:rsidRPr="003D31DC" w:rsidRDefault="003F4441" w:rsidP="00EF52A0">
      <w:pPr>
        <w:numPr>
          <w:ilvl w:val="0"/>
          <w:numId w:val="1"/>
        </w:numPr>
        <w:autoSpaceDE w:val="0"/>
        <w:autoSpaceDN w:val="0"/>
        <w:adjustRightInd w:val="0"/>
        <w:spacing w:line="190" w:lineRule="auto"/>
        <w:ind w:left="273" w:hanging="187"/>
        <w:outlineLvl w:val="0"/>
        <w:rPr>
          <w:bCs/>
          <w:i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 xml:space="preserve">Helped onboard new hires by answering </w:t>
      </w:r>
      <w:r w:rsidR="00101624">
        <w:rPr>
          <w:bCs/>
          <w:color w:val="000000"/>
          <w:sz w:val="21"/>
          <w:szCs w:val="21"/>
        </w:rPr>
        <w:t xml:space="preserve">questions </w:t>
      </w:r>
      <w:r w:rsidR="001B4B88">
        <w:rPr>
          <w:bCs/>
          <w:color w:val="000000"/>
          <w:sz w:val="21"/>
          <w:szCs w:val="21"/>
        </w:rPr>
        <w:t>on databases, internal resources</w:t>
      </w:r>
      <w:r w:rsidR="00BF299D">
        <w:rPr>
          <w:bCs/>
          <w:color w:val="000000"/>
          <w:sz w:val="21"/>
          <w:szCs w:val="21"/>
        </w:rPr>
        <w:t>, and ongoing projects</w:t>
      </w:r>
    </w:p>
    <w:p w14:paraId="522DB354" w14:textId="05E4CEA6" w:rsidR="003D31DC" w:rsidRPr="0061782D" w:rsidRDefault="009D7000" w:rsidP="00EF52A0">
      <w:pPr>
        <w:numPr>
          <w:ilvl w:val="0"/>
          <w:numId w:val="1"/>
        </w:numPr>
        <w:autoSpaceDE w:val="0"/>
        <w:autoSpaceDN w:val="0"/>
        <w:adjustRightInd w:val="0"/>
        <w:spacing w:line="190" w:lineRule="auto"/>
        <w:ind w:left="273" w:hanging="187"/>
        <w:outlineLvl w:val="0"/>
        <w:rPr>
          <w:bCs/>
          <w:i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>Independently d</w:t>
      </w:r>
      <w:r w:rsidR="003D31DC">
        <w:rPr>
          <w:bCs/>
          <w:color w:val="000000"/>
          <w:sz w:val="21"/>
          <w:szCs w:val="21"/>
        </w:rPr>
        <w:t>ocumented new I</w:t>
      </w:r>
      <w:r w:rsidR="00334191">
        <w:rPr>
          <w:bCs/>
          <w:color w:val="000000"/>
          <w:sz w:val="21"/>
          <w:szCs w:val="21"/>
        </w:rPr>
        <w:t>.T.</w:t>
      </w:r>
      <w:r w:rsidR="003D31DC">
        <w:rPr>
          <w:bCs/>
          <w:color w:val="000000"/>
          <w:sz w:val="21"/>
          <w:szCs w:val="21"/>
        </w:rPr>
        <w:t xml:space="preserve"> processes </w:t>
      </w:r>
      <w:r w:rsidR="00501FBB">
        <w:rPr>
          <w:bCs/>
          <w:color w:val="000000"/>
          <w:sz w:val="21"/>
          <w:szCs w:val="21"/>
        </w:rPr>
        <w:t xml:space="preserve">relevant to the team </w:t>
      </w:r>
      <w:r w:rsidR="00B64EED">
        <w:rPr>
          <w:bCs/>
          <w:color w:val="000000"/>
          <w:sz w:val="21"/>
          <w:szCs w:val="21"/>
        </w:rPr>
        <w:t xml:space="preserve">as I learned them </w:t>
      </w:r>
      <w:r w:rsidR="00501FBB">
        <w:rPr>
          <w:bCs/>
          <w:color w:val="000000"/>
          <w:sz w:val="21"/>
          <w:szCs w:val="21"/>
        </w:rPr>
        <w:t>to reduce duplication</w:t>
      </w:r>
      <w:r w:rsidR="00631245">
        <w:rPr>
          <w:bCs/>
          <w:color w:val="000000"/>
          <w:sz w:val="21"/>
          <w:szCs w:val="21"/>
        </w:rPr>
        <w:t>s</w:t>
      </w:r>
      <w:r w:rsidR="00501FBB">
        <w:rPr>
          <w:bCs/>
          <w:color w:val="000000"/>
          <w:sz w:val="21"/>
          <w:szCs w:val="21"/>
        </w:rPr>
        <w:t xml:space="preserve"> of efforts </w:t>
      </w:r>
      <w:r w:rsidR="00636F77">
        <w:rPr>
          <w:bCs/>
          <w:color w:val="000000"/>
          <w:sz w:val="21"/>
          <w:szCs w:val="21"/>
        </w:rPr>
        <w:t xml:space="preserve">researching </w:t>
      </w:r>
      <w:r w:rsidR="003E72D7">
        <w:rPr>
          <w:bCs/>
          <w:color w:val="000000"/>
          <w:sz w:val="21"/>
          <w:szCs w:val="21"/>
        </w:rPr>
        <w:t>data security protocols</w:t>
      </w:r>
      <w:r w:rsidR="00973CFC">
        <w:rPr>
          <w:bCs/>
          <w:color w:val="000000"/>
          <w:sz w:val="21"/>
          <w:szCs w:val="21"/>
        </w:rPr>
        <w:t xml:space="preserve">, </w:t>
      </w:r>
      <w:r w:rsidR="003E72D7">
        <w:rPr>
          <w:bCs/>
          <w:color w:val="000000"/>
          <w:sz w:val="21"/>
          <w:szCs w:val="21"/>
        </w:rPr>
        <w:t>software</w:t>
      </w:r>
      <w:r w:rsidR="00E637C5">
        <w:rPr>
          <w:bCs/>
          <w:color w:val="000000"/>
          <w:sz w:val="21"/>
          <w:szCs w:val="21"/>
        </w:rPr>
        <w:t xml:space="preserve"> requests</w:t>
      </w:r>
      <w:r w:rsidR="00973CFC">
        <w:rPr>
          <w:bCs/>
          <w:color w:val="000000"/>
          <w:sz w:val="21"/>
          <w:szCs w:val="21"/>
        </w:rPr>
        <w:t>, and common</w:t>
      </w:r>
      <w:r w:rsidR="00C86677">
        <w:rPr>
          <w:bCs/>
          <w:color w:val="000000"/>
          <w:sz w:val="21"/>
          <w:szCs w:val="21"/>
        </w:rPr>
        <w:t xml:space="preserve"> I</w:t>
      </w:r>
      <w:r w:rsidR="00334191">
        <w:rPr>
          <w:bCs/>
          <w:color w:val="000000"/>
          <w:sz w:val="21"/>
          <w:szCs w:val="21"/>
        </w:rPr>
        <w:t>.T.</w:t>
      </w:r>
      <w:r w:rsidR="00973CFC">
        <w:rPr>
          <w:bCs/>
          <w:color w:val="000000"/>
          <w:sz w:val="21"/>
          <w:szCs w:val="21"/>
        </w:rPr>
        <w:t xml:space="preserve"> bugs</w:t>
      </w:r>
    </w:p>
    <w:p w14:paraId="33DAF7A7" w14:textId="24B65CE1" w:rsidR="0061782D" w:rsidRPr="00D214EE" w:rsidRDefault="0061782D" w:rsidP="00EF52A0">
      <w:pPr>
        <w:numPr>
          <w:ilvl w:val="0"/>
          <w:numId w:val="1"/>
        </w:numPr>
        <w:autoSpaceDE w:val="0"/>
        <w:autoSpaceDN w:val="0"/>
        <w:adjustRightInd w:val="0"/>
        <w:spacing w:line="190" w:lineRule="auto"/>
        <w:ind w:left="273" w:hanging="187"/>
        <w:outlineLvl w:val="0"/>
        <w:rPr>
          <w:bCs/>
          <w:i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>Created</w:t>
      </w:r>
      <w:r w:rsidR="00E82797">
        <w:rPr>
          <w:bCs/>
          <w:color w:val="000000"/>
          <w:sz w:val="21"/>
          <w:szCs w:val="21"/>
        </w:rPr>
        <w:t xml:space="preserve"> documentation </w:t>
      </w:r>
      <w:r>
        <w:rPr>
          <w:bCs/>
          <w:color w:val="000000"/>
          <w:sz w:val="21"/>
          <w:szCs w:val="21"/>
        </w:rPr>
        <w:t xml:space="preserve">for commonly used internal code snippets </w:t>
      </w:r>
      <w:r w:rsidR="00006A64">
        <w:rPr>
          <w:bCs/>
          <w:color w:val="000000"/>
          <w:sz w:val="21"/>
          <w:szCs w:val="21"/>
        </w:rPr>
        <w:t xml:space="preserve">for SQL and R </w:t>
      </w:r>
      <w:r w:rsidR="00952124">
        <w:rPr>
          <w:bCs/>
          <w:color w:val="000000"/>
          <w:sz w:val="21"/>
          <w:szCs w:val="21"/>
        </w:rPr>
        <w:t>and instructions on downloading internally produced GEICO</w:t>
      </w:r>
      <w:r w:rsidR="00E82797">
        <w:rPr>
          <w:bCs/>
          <w:color w:val="000000"/>
          <w:sz w:val="21"/>
          <w:szCs w:val="21"/>
        </w:rPr>
        <w:t xml:space="preserve"> R</w:t>
      </w:r>
      <w:r w:rsidR="00952124">
        <w:rPr>
          <w:bCs/>
          <w:color w:val="000000"/>
          <w:sz w:val="21"/>
          <w:szCs w:val="21"/>
        </w:rPr>
        <w:t xml:space="preserve"> packages</w:t>
      </w:r>
    </w:p>
    <w:p w14:paraId="21D369E3" w14:textId="77777777" w:rsidR="008E1DD0" w:rsidRDefault="008E1DD0" w:rsidP="00EF52A0">
      <w:pPr>
        <w:tabs>
          <w:tab w:val="left" w:pos="5846"/>
          <w:tab w:val="left" w:pos="6429"/>
          <w:tab w:val="left" w:pos="6926"/>
          <w:tab w:val="left" w:pos="7423"/>
          <w:tab w:val="left" w:pos="9960"/>
          <w:tab w:val="right" w:pos="10530"/>
        </w:tabs>
        <w:autoSpaceDE w:val="0"/>
        <w:autoSpaceDN w:val="0"/>
        <w:adjustRightInd w:val="0"/>
        <w:spacing w:line="190" w:lineRule="auto"/>
        <w:outlineLvl w:val="0"/>
        <w:rPr>
          <w:bCs/>
          <w:i/>
          <w:color w:val="000000"/>
          <w:sz w:val="21"/>
          <w:szCs w:val="21"/>
        </w:rPr>
      </w:pPr>
    </w:p>
    <w:p w14:paraId="7CA76DB3" w14:textId="7DB28EC0" w:rsidR="00EF52A0" w:rsidRPr="00A460E1" w:rsidRDefault="008E1DD0" w:rsidP="00EF52A0">
      <w:pPr>
        <w:tabs>
          <w:tab w:val="left" w:pos="5846"/>
          <w:tab w:val="left" w:pos="6429"/>
          <w:tab w:val="left" w:pos="6926"/>
          <w:tab w:val="left" w:pos="7423"/>
          <w:tab w:val="left" w:pos="9960"/>
          <w:tab w:val="right" w:pos="10530"/>
        </w:tabs>
        <w:autoSpaceDE w:val="0"/>
        <w:autoSpaceDN w:val="0"/>
        <w:adjustRightInd w:val="0"/>
        <w:spacing w:line="190" w:lineRule="auto"/>
        <w:outlineLvl w:val="0"/>
        <w:rPr>
          <w:ins w:id="17" w:author="Preston Watts" w:date="2021-10-20T10:49:00Z"/>
          <w:bCs/>
          <w:color w:val="000000"/>
          <w:sz w:val="21"/>
          <w:szCs w:val="21"/>
        </w:rPr>
      </w:pPr>
      <w:r>
        <w:rPr>
          <w:bCs/>
          <w:i/>
          <w:color w:val="000000"/>
          <w:sz w:val="21"/>
          <w:szCs w:val="21"/>
        </w:rPr>
        <w:t>Product Research and Development Analyst I</w:t>
      </w:r>
      <w:ins w:id="18" w:author="Preston Watts" w:date="2021-10-20T10:50:00Z">
        <w:r w:rsidR="00B320C2">
          <w:rPr>
            <w:bCs/>
            <w:color w:val="000000"/>
            <w:sz w:val="21"/>
            <w:szCs w:val="21"/>
          </w:rPr>
          <w:t xml:space="preserve">       </w:t>
        </w:r>
      </w:ins>
      <w:ins w:id="19" w:author="Preston Watts" w:date="2021-10-20T10:49:00Z">
        <w:r w:rsidR="00B320C2" w:rsidRPr="00A460E1">
          <w:rPr>
            <w:bCs/>
            <w:color w:val="000000"/>
            <w:sz w:val="21"/>
            <w:szCs w:val="21"/>
          </w:rPr>
          <w:t xml:space="preserve">     </w:t>
        </w:r>
        <w:r w:rsidR="00B320C2">
          <w:rPr>
            <w:bCs/>
            <w:color w:val="000000"/>
            <w:sz w:val="21"/>
            <w:szCs w:val="21"/>
          </w:rPr>
          <w:t xml:space="preserve">  </w:t>
        </w:r>
        <w:r w:rsidR="00B320C2" w:rsidRPr="00A460E1">
          <w:rPr>
            <w:bCs/>
            <w:color w:val="000000"/>
            <w:sz w:val="21"/>
            <w:szCs w:val="21"/>
          </w:rPr>
          <w:t xml:space="preserve">   </w:t>
        </w:r>
      </w:ins>
      <w:r w:rsidR="00B320C2">
        <w:rPr>
          <w:bCs/>
          <w:color w:val="000000"/>
          <w:sz w:val="21"/>
          <w:szCs w:val="21"/>
        </w:rPr>
        <w:t xml:space="preserve">    </w:t>
      </w:r>
      <w:ins w:id="20" w:author="Preston Watts" w:date="2021-10-20T10:49:00Z">
        <w:r w:rsidR="00B320C2" w:rsidRPr="00A460E1">
          <w:rPr>
            <w:bCs/>
            <w:color w:val="000000"/>
            <w:sz w:val="21"/>
            <w:szCs w:val="21"/>
          </w:rPr>
          <w:t xml:space="preserve"> </w:t>
        </w:r>
      </w:ins>
      <w:r w:rsidR="00B320C2">
        <w:rPr>
          <w:bCs/>
          <w:color w:val="000000"/>
          <w:sz w:val="21"/>
          <w:szCs w:val="21"/>
        </w:rPr>
        <w:t xml:space="preserve">                                                          April</w:t>
      </w:r>
      <w:ins w:id="21" w:author="Preston Watts" w:date="2021-10-20T10:49:00Z">
        <w:r w:rsidR="00B320C2" w:rsidRPr="00A460E1">
          <w:rPr>
            <w:bCs/>
            <w:color w:val="000000"/>
            <w:sz w:val="21"/>
            <w:szCs w:val="21"/>
          </w:rPr>
          <w:t xml:space="preserve"> </w:t>
        </w:r>
      </w:ins>
      <w:ins w:id="22" w:author="Preston Watts" w:date="2021-10-20T10:50:00Z">
        <w:r w:rsidR="00B320C2">
          <w:rPr>
            <w:bCs/>
            <w:color w:val="000000"/>
            <w:sz w:val="21"/>
            <w:szCs w:val="21"/>
          </w:rPr>
          <w:t>2021</w:t>
        </w:r>
      </w:ins>
      <w:ins w:id="23" w:author="Preston Watts" w:date="2021-10-20T10:49:00Z">
        <w:r w:rsidR="00B320C2" w:rsidRPr="00A460E1">
          <w:rPr>
            <w:bCs/>
            <w:color w:val="000000"/>
            <w:sz w:val="21"/>
            <w:szCs w:val="21"/>
          </w:rPr>
          <w:t xml:space="preserve"> </w:t>
        </w:r>
      </w:ins>
      <w:ins w:id="24" w:author="Preston Watts" w:date="2021-10-20T10:50:00Z">
        <w:r w:rsidR="00B320C2">
          <w:rPr>
            <w:bCs/>
            <w:color w:val="000000"/>
            <w:sz w:val="21"/>
            <w:szCs w:val="21"/>
          </w:rPr>
          <w:t>–</w:t>
        </w:r>
      </w:ins>
      <w:ins w:id="25" w:author="Preston Watts" w:date="2021-10-20T10:49:00Z">
        <w:r w:rsidR="00B320C2" w:rsidRPr="00A460E1">
          <w:rPr>
            <w:bCs/>
            <w:color w:val="000000"/>
            <w:sz w:val="21"/>
            <w:szCs w:val="21"/>
          </w:rPr>
          <w:t xml:space="preserve"> </w:t>
        </w:r>
      </w:ins>
      <w:r w:rsidR="00B320C2">
        <w:rPr>
          <w:bCs/>
          <w:color w:val="000000"/>
          <w:sz w:val="21"/>
          <w:szCs w:val="21"/>
        </w:rPr>
        <w:t>Sept.</w:t>
      </w:r>
      <w:ins w:id="26" w:author="Preston Watts" w:date="2021-10-20T10:49:00Z">
        <w:r w:rsidR="00B320C2" w:rsidRPr="00A460E1">
          <w:rPr>
            <w:bCs/>
            <w:color w:val="000000"/>
            <w:sz w:val="21"/>
            <w:szCs w:val="21"/>
          </w:rPr>
          <w:t xml:space="preserve"> </w:t>
        </w:r>
      </w:ins>
      <w:r w:rsidR="00B320C2">
        <w:rPr>
          <w:bCs/>
          <w:color w:val="000000"/>
          <w:sz w:val="21"/>
          <w:szCs w:val="21"/>
        </w:rPr>
        <w:t>2021</w:t>
      </w:r>
      <w:ins w:id="27" w:author="Preston Watts" w:date="2021-10-20T10:49:00Z">
        <w:r w:rsidR="00EF52A0" w:rsidRPr="00A460E1">
          <w:rPr>
            <w:bCs/>
            <w:color w:val="000000"/>
            <w:sz w:val="21"/>
            <w:szCs w:val="21"/>
          </w:rPr>
          <w:tab/>
        </w:r>
      </w:ins>
    </w:p>
    <w:p w14:paraId="5A7F4DD7" w14:textId="624C894C" w:rsidR="00926002" w:rsidRDefault="001B683D" w:rsidP="001B683D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>Employed SQ</w:t>
      </w:r>
      <w:r w:rsidR="001B15EB">
        <w:rPr>
          <w:bCs/>
          <w:color w:val="000000"/>
          <w:sz w:val="21"/>
          <w:szCs w:val="21"/>
        </w:rPr>
        <w:t>L</w:t>
      </w:r>
      <w:r>
        <w:rPr>
          <w:bCs/>
          <w:color w:val="000000"/>
          <w:sz w:val="21"/>
          <w:szCs w:val="21"/>
        </w:rPr>
        <w:t xml:space="preserve"> to join and analyze millions of rows of customer</w:t>
      </w:r>
      <w:r w:rsidR="00130DA1">
        <w:rPr>
          <w:bCs/>
          <w:color w:val="000000"/>
          <w:sz w:val="21"/>
          <w:szCs w:val="21"/>
        </w:rPr>
        <w:t xml:space="preserve"> data</w:t>
      </w:r>
      <w:r>
        <w:rPr>
          <w:bCs/>
          <w:color w:val="000000"/>
          <w:sz w:val="21"/>
          <w:szCs w:val="21"/>
        </w:rPr>
        <w:t xml:space="preserve"> </w:t>
      </w:r>
      <w:r w:rsidR="00FF03BD">
        <w:rPr>
          <w:bCs/>
          <w:color w:val="000000"/>
          <w:sz w:val="21"/>
          <w:szCs w:val="21"/>
        </w:rPr>
        <w:t xml:space="preserve">for ad hoc business questions </w:t>
      </w:r>
      <w:r w:rsidR="008F0E08">
        <w:rPr>
          <w:bCs/>
          <w:color w:val="000000"/>
          <w:sz w:val="21"/>
          <w:szCs w:val="21"/>
        </w:rPr>
        <w:t>including analyzing</w:t>
      </w:r>
      <w:r w:rsidR="007874FA">
        <w:rPr>
          <w:bCs/>
          <w:color w:val="000000"/>
          <w:sz w:val="21"/>
          <w:szCs w:val="21"/>
        </w:rPr>
        <w:t xml:space="preserve"> changes to policies over time to </w:t>
      </w:r>
      <w:r w:rsidR="00F43882">
        <w:rPr>
          <w:bCs/>
          <w:color w:val="000000"/>
          <w:sz w:val="21"/>
          <w:szCs w:val="21"/>
        </w:rPr>
        <w:t xml:space="preserve">estimating the volume of </w:t>
      </w:r>
      <w:r w:rsidR="00800BA0">
        <w:rPr>
          <w:bCs/>
          <w:color w:val="000000"/>
          <w:sz w:val="21"/>
          <w:szCs w:val="21"/>
        </w:rPr>
        <w:t xml:space="preserve">missing driver suspensions from vendor data </w:t>
      </w:r>
    </w:p>
    <w:p w14:paraId="14D18DB5" w14:textId="4BA98075" w:rsidR="001B683D" w:rsidRDefault="00926002" w:rsidP="001B683D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 xml:space="preserve">Queried and joined </w:t>
      </w:r>
      <w:r w:rsidR="001B683D">
        <w:rPr>
          <w:bCs/>
          <w:color w:val="000000"/>
          <w:sz w:val="21"/>
          <w:szCs w:val="21"/>
        </w:rPr>
        <w:t>data from multiple tables to acquire the number of electric vehicles GEICO insured in each zip code in the U</w:t>
      </w:r>
      <w:r w:rsidR="00334191">
        <w:rPr>
          <w:bCs/>
          <w:color w:val="000000"/>
          <w:sz w:val="21"/>
          <w:szCs w:val="21"/>
        </w:rPr>
        <w:t>.S.</w:t>
      </w:r>
      <w:r w:rsidR="001B683D">
        <w:rPr>
          <w:bCs/>
          <w:color w:val="000000"/>
          <w:sz w:val="21"/>
          <w:szCs w:val="21"/>
        </w:rPr>
        <w:t xml:space="preserve"> for targeted advertising at charging stations</w:t>
      </w:r>
    </w:p>
    <w:p w14:paraId="3AF87531" w14:textId="13F1E968" w:rsidR="008E1DD0" w:rsidRDefault="008E1DD0" w:rsidP="008E1DD0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 xml:space="preserve">Participated in the Agile methodology by checking teammates work, talking about </w:t>
      </w:r>
      <w:r w:rsidR="005D78DD">
        <w:rPr>
          <w:bCs/>
          <w:color w:val="000000"/>
          <w:sz w:val="21"/>
          <w:szCs w:val="21"/>
        </w:rPr>
        <w:t xml:space="preserve">my </w:t>
      </w:r>
      <w:r>
        <w:rPr>
          <w:bCs/>
          <w:color w:val="000000"/>
          <w:sz w:val="21"/>
          <w:szCs w:val="21"/>
        </w:rPr>
        <w:t xml:space="preserve">blockers on projects, helping other with blockers, and providing feedback in retrospectives </w:t>
      </w:r>
    </w:p>
    <w:p w14:paraId="0B72915B" w14:textId="4770EA6E" w:rsidR="00AA7EEC" w:rsidRDefault="00D50C90" w:rsidP="00EF52A0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 xml:space="preserve">Compared internal data to </w:t>
      </w:r>
      <w:r w:rsidR="000C43BE">
        <w:rPr>
          <w:bCs/>
          <w:color w:val="000000"/>
          <w:sz w:val="21"/>
          <w:szCs w:val="21"/>
        </w:rPr>
        <w:t xml:space="preserve">prospective vendor </w:t>
      </w:r>
      <w:r w:rsidR="00F3206C">
        <w:rPr>
          <w:bCs/>
          <w:color w:val="000000"/>
          <w:sz w:val="21"/>
          <w:szCs w:val="21"/>
        </w:rPr>
        <w:t xml:space="preserve">data </w:t>
      </w:r>
      <w:r w:rsidR="000C43BE">
        <w:rPr>
          <w:bCs/>
          <w:color w:val="000000"/>
          <w:sz w:val="21"/>
          <w:szCs w:val="21"/>
        </w:rPr>
        <w:t xml:space="preserve">to determine </w:t>
      </w:r>
      <w:r w:rsidR="00E43553">
        <w:rPr>
          <w:bCs/>
          <w:color w:val="000000"/>
          <w:sz w:val="21"/>
          <w:szCs w:val="21"/>
        </w:rPr>
        <w:t>the</w:t>
      </w:r>
      <w:r w:rsidR="003252EB">
        <w:rPr>
          <w:bCs/>
          <w:color w:val="000000"/>
          <w:sz w:val="21"/>
          <w:szCs w:val="21"/>
        </w:rPr>
        <w:t xml:space="preserve"> magnitude of additional traffic violations from implementing </w:t>
      </w:r>
      <w:r w:rsidR="00EE623B">
        <w:rPr>
          <w:bCs/>
          <w:color w:val="000000"/>
          <w:sz w:val="21"/>
          <w:szCs w:val="21"/>
        </w:rPr>
        <w:t>the</w:t>
      </w:r>
      <w:r w:rsidR="003252EB">
        <w:rPr>
          <w:bCs/>
          <w:color w:val="000000"/>
          <w:sz w:val="21"/>
          <w:szCs w:val="21"/>
        </w:rPr>
        <w:t xml:space="preserve"> vendor</w:t>
      </w:r>
      <w:r w:rsidR="00EE623B">
        <w:rPr>
          <w:bCs/>
          <w:color w:val="000000"/>
          <w:sz w:val="21"/>
          <w:szCs w:val="21"/>
        </w:rPr>
        <w:t>’s</w:t>
      </w:r>
      <w:r w:rsidR="003252EB">
        <w:rPr>
          <w:bCs/>
          <w:color w:val="000000"/>
          <w:sz w:val="21"/>
          <w:szCs w:val="21"/>
        </w:rPr>
        <w:t xml:space="preserve"> product</w:t>
      </w:r>
    </w:p>
    <w:p w14:paraId="0DA56488" w14:textId="4066A5F1" w:rsidR="00DE6395" w:rsidRDefault="00B216B5" w:rsidP="00EF52A0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 xml:space="preserve">Formatted Excel tables </w:t>
      </w:r>
      <w:r w:rsidR="00D451D6">
        <w:rPr>
          <w:bCs/>
          <w:color w:val="000000"/>
          <w:sz w:val="21"/>
          <w:szCs w:val="21"/>
        </w:rPr>
        <w:t>with R</w:t>
      </w:r>
      <w:r w:rsidR="00036A27">
        <w:rPr>
          <w:bCs/>
          <w:color w:val="000000"/>
          <w:sz w:val="21"/>
          <w:szCs w:val="21"/>
        </w:rPr>
        <w:t xml:space="preserve"> </w:t>
      </w:r>
      <w:r w:rsidR="00433C21">
        <w:rPr>
          <w:bCs/>
          <w:color w:val="000000"/>
          <w:sz w:val="21"/>
          <w:szCs w:val="21"/>
        </w:rPr>
        <w:t>code</w:t>
      </w:r>
      <w:r w:rsidR="00D451D6">
        <w:rPr>
          <w:bCs/>
          <w:color w:val="000000"/>
          <w:sz w:val="21"/>
          <w:szCs w:val="21"/>
        </w:rPr>
        <w:t xml:space="preserve"> so that </w:t>
      </w:r>
      <w:r w:rsidR="00036A27">
        <w:rPr>
          <w:bCs/>
          <w:color w:val="000000"/>
          <w:sz w:val="21"/>
          <w:szCs w:val="21"/>
        </w:rPr>
        <w:t>similar data outputs could be produced without the need for</w:t>
      </w:r>
      <w:r w:rsidR="006675C8">
        <w:rPr>
          <w:bCs/>
          <w:color w:val="000000"/>
          <w:sz w:val="21"/>
          <w:szCs w:val="21"/>
        </w:rPr>
        <w:t xml:space="preserve"> repeated point and click manipulation </w:t>
      </w:r>
    </w:p>
    <w:p w14:paraId="26CB630A" w14:textId="40A1193D" w:rsidR="00CB7E03" w:rsidRDefault="00CB7E03" w:rsidP="00EF52A0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>Attended</w:t>
      </w:r>
      <w:r w:rsidR="002C2840">
        <w:rPr>
          <w:bCs/>
          <w:color w:val="000000"/>
          <w:sz w:val="21"/>
          <w:szCs w:val="21"/>
        </w:rPr>
        <w:t xml:space="preserve"> and took notes at professional webinar series from the Highway Loss Data </w:t>
      </w:r>
      <w:r w:rsidR="00573F3E">
        <w:rPr>
          <w:bCs/>
          <w:color w:val="000000"/>
          <w:sz w:val="21"/>
          <w:szCs w:val="21"/>
        </w:rPr>
        <w:t xml:space="preserve">Institute </w:t>
      </w:r>
      <w:r w:rsidR="00AC10A3">
        <w:rPr>
          <w:bCs/>
          <w:color w:val="000000"/>
          <w:sz w:val="21"/>
          <w:szCs w:val="21"/>
        </w:rPr>
        <w:t xml:space="preserve">and reported </w:t>
      </w:r>
      <w:r w:rsidR="006E21A1">
        <w:rPr>
          <w:bCs/>
          <w:color w:val="000000"/>
          <w:sz w:val="21"/>
          <w:szCs w:val="21"/>
        </w:rPr>
        <w:t xml:space="preserve">on </w:t>
      </w:r>
      <w:r w:rsidR="00AC10A3">
        <w:rPr>
          <w:bCs/>
          <w:color w:val="000000"/>
          <w:sz w:val="21"/>
          <w:szCs w:val="21"/>
        </w:rPr>
        <w:t xml:space="preserve">emerging industry trends and technologies </w:t>
      </w:r>
      <w:r w:rsidR="006E21A1">
        <w:rPr>
          <w:bCs/>
          <w:color w:val="000000"/>
          <w:sz w:val="21"/>
          <w:szCs w:val="21"/>
        </w:rPr>
        <w:t xml:space="preserve">to my team </w:t>
      </w:r>
    </w:p>
    <w:p w14:paraId="7F52006A" w14:textId="4AC685CF" w:rsidR="005B247B" w:rsidRDefault="005B247B" w:rsidP="00EF52A0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 xml:space="preserve">Updated </w:t>
      </w:r>
      <w:r w:rsidR="006036B7">
        <w:rPr>
          <w:bCs/>
          <w:color w:val="000000"/>
          <w:sz w:val="21"/>
          <w:szCs w:val="21"/>
        </w:rPr>
        <w:t xml:space="preserve">the </w:t>
      </w:r>
      <w:r w:rsidR="003274A0">
        <w:rPr>
          <w:bCs/>
          <w:color w:val="000000"/>
          <w:sz w:val="21"/>
          <w:szCs w:val="21"/>
        </w:rPr>
        <w:t xml:space="preserve">underlying </w:t>
      </w:r>
      <w:r w:rsidR="006036B7">
        <w:rPr>
          <w:bCs/>
          <w:color w:val="000000"/>
          <w:sz w:val="21"/>
          <w:szCs w:val="21"/>
        </w:rPr>
        <w:t>data and made</w:t>
      </w:r>
      <w:r w:rsidR="003274A0">
        <w:rPr>
          <w:bCs/>
          <w:color w:val="000000"/>
          <w:sz w:val="21"/>
          <w:szCs w:val="21"/>
        </w:rPr>
        <w:t xml:space="preserve"> stylistic</w:t>
      </w:r>
      <w:r w:rsidR="006036B7">
        <w:rPr>
          <w:bCs/>
          <w:color w:val="000000"/>
          <w:sz w:val="21"/>
          <w:szCs w:val="21"/>
        </w:rPr>
        <w:t xml:space="preserve"> revisions to</w:t>
      </w:r>
      <w:r w:rsidR="00DC731E">
        <w:rPr>
          <w:bCs/>
          <w:color w:val="000000"/>
          <w:sz w:val="21"/>
          <w:szCs w:val="21"/>
        </w:rPr>
        <w:t xml:space="preserve"> </w:t>
      </w:r>
      <w:r w:rsidR="0005276A">
        <w:rPr>
          <w:bCs/>
          <w:color w:val="000000"/>
          <w:sz w:val="21"/>
          <w:szCs w:val="21"/>
        </w:rPr>
        <w:t>internal</w:t>
      </w:r>
      <w:r>
        <w:rPr>
          <w:bCs/>
          <w:color w:val="000000"/>
          <w:sz w:val="21"/>
          <w:szCs w:val="21"/>
        </w:rPr>
        <w:t xml:space="preserve"> report</w:t>
      </w:r>
      <w:r w:rsidR="00DC731E">
        <w:rPr>
          <w:bCs/>
          <w:color w:val="000000"/>
          <w:sz w:val="21"/>
          <w:szCs w:val="21"/>
        </w:rPr>
        <w:t>s</w:t>
      </w:r>
      <w:r w:rsidR="006036B7">
        <w:rPr>
          <w:bCs/>
          <w:color w:val="000000"/>
          <w:sz w:val="21"/>
          <w:szCs w:val="21"/>
        </w:rPr>
        <w:t xml:space="preserve"> </w:t>
      </w:r>
      <w:r>
        <w:rPr>
          <w:bCs/>
          <w:color w:val="000000"/>
          <w:sz w:val="21"/>
          <w:szCs w:val="21"/>
        </w:rPr>
        <w:t xml:space="preserve">created with R Shiny </w:t>
      </w:r>
      <w:r w:rsidR="0005276A">
        <w:rPr>
          <w:bCs/>
          <w:color w:val="000000"/>
          <w:sz w:val="21"/>
          <w:szCs w:val="21"/>
        </w:rPr>
        <w:t xml:space="preserve">for </w:t>
      </w:r>
      <w:r w:rsidR="009855C2">
        <w:rPr>
          <w:bCs/>
          <w:color w:val="000000"/>
          <w:sz w:val="21"/>
          <w:szCs w:val="21"/>
        </w:rPr>
        <w:t xml:space="preserve">departmental </w:t>
      </w:r>
      <w:r w:rsidR="0005276A">
        <w:rPr>
          <w:bCs/>
          <w:color w:val="000000"/>
          <w:sz w:val="21"/>
          <w:szCs w:val="21"/>
        </w:rPr>
        <w:t>upper management and C-</w:t>
      </w:r>
      <w:r w:rsidR="00380589">
        <w:rPr>
          <w:bCs/>
          <w:color w:val="000000"/>
          <w:sz w:val="21"/>
          <w:szCs w:val="21"/>
        </w:rPr>
        <w:t>s</w:t>
      </w:r>
      <w:r w:rsidR="0005276A">
        <w:rPr>
          <w:bCs/>
          <w:color w:val="000000"/>
          <w:sz w:val="21"/>
          <w:szCs w:val="21"/>
        </w:rPr>
        <w:t>uite</w:t>
      </w:r>
    </w:p>
    <w:p w14:paraId="3D0840F9" w14:textId="012B93D4" w:rsidR="004A0700" w:rsidRDefault="00957E03" w:rsidP="00EF52A0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>Drafted email</w:t>
      </w:r>
      <w:r w:rsidR="00C34C50">
        <w:rPr>
          <w:bCs/>
          <w:color w:val="000000"/>
          <w:sz w:val="21"/>
          <w:szCs w:val="21"/>
        </w:rPr>
        <w:t xml:space="preserve"> </w:t>
      </w:r>
      <w:r w:rsidR="008F4242">
        <w:rPr>
          <w:bCs/>
          <w:color w:val="000000"/>
          <w:sz w:val="21"/>
          <w:szCs w:val="21"/>
        </w:rPr>
        <w:t>shared with upper management</w:t>
      </w:r>
      <w:r w:rsidR="00A26AD4">
        <w:rPr>
          <w:bCs/>
          <w:color w:val="000000"/>
          <w:sz w:val="21"/>
          <w:szCs w:val="21"/>
        </w:rPr>
        <w:t xml:space="preserve"> (AVP and V</w:t>
      </w:r>
      <w:r w:rsidR="00334191">
        <w:rPr>
          <w:bCs/>
          <w:color w:val="000000"/>
          <w:sz w:val="21"/>
          <w:szCs w:val="21"/>
        </w:rPr>
        <w:t>.P.</w:t>
      </w:r>
      <w:r w:rsidR="00A26AD4">
        <w:rPr>
          <w:bCs/>
          <w:color w:val="000000"/>
          <w:sz w:val="21"/>
          <w:szCs w:val="21"/>
        </w:rPr>
        <w:t>)</w:t>
      </w:r>
      <w:r w:rsidR="008F4242">
        <w:rPr>
          <w:bCs/>
          <w:color w:val="000000"/>
          <w:sz w:val="21"/>
          <w:szCs w:val="21"/>
        </w:rPr>
        <w:t xml:space="preserve"> </w:t>
      </w:r>
      <w:r>
        <w:rPr>
          <w:bCs/>
          <w:color w:val="000000"/>
          <w:sz w:val="21"/>
          <w:szCs w:val="21"/>
        </w:rPr>
        <w:t xml:space="preserve">in a report style highlighting trends in the automobile </w:t>
      </w:r>
      <w:r w:rsidR="00C85815">
        <w:rPr>
          <w:bCs/>
          <w:color w:val="000000"/>
          <w:sz w:val="21"/>
          <w:szCs w:val="21"/>
        </w:rPr>
        <w:t xml:space="preserve">industry and GEICO’s own insured fleet </w:t>
      </w:r>
      <w:r w:rsidR="003F5BF1">
        <w:rPr>
          <w:bCs/>
          <w:color w:val="000000"/>
          <w:sz w:val="21"/>
          <w:szCs w:val="21"/>
        </w:rPr>
        <w:t xml:space="preserve">to </w:t>
      </w:r>
      <w:r w:rsidR="00046AD5">
        <w:rPr>
          <w:bCs/>
          <w:color w:val="000000"/>
          <w:sz w:val="21"/>
          <w:szCs w:val="21"/>
        </w:rPr>
        <w:t>accompany the publishing of</w:t>
      </w:r>
      <w:r w:rsidR="00DB1B39">
        <w:rPr>
          <w:bCs/>
          <w:color w:val="000000"/>
          <w:sz w:val="21"/>
          <w:szCs w:val="21"/>
        </w:rPr>
        <w:t xml:space="preserve"> one of</w:t>
      </w:r>
      <w:r w:rsidR="00046AD5">
        <w:rPr>
          <w:bCs/>
          <w:color w:val="000000"/>
          <w:sz w:val="21"/>
          <w:szCs w:val="21"/>
        </w:rPr>
        <w:t xml:space="preserve"> my team</w:t>
      </w:r>
      <w:r w:rsidR="00DB1B39">
        <w:rPr>
          <w:bCs/>
          <w:color w:val="000000"/>
          <w:sz w:val="21"/>
          <w:szCs w:val="21"/>
        </w:rPr>
        <w:t>’</w:t>
      </w:r>
      <w:r w:rsidR="00046AD5">
        <w:rPr>
          <w:bCs/>
          <w:color w:val="000000"/>
          <w:sz w:val="21"/>
          <w:szCs w:val="21"/>
        </w:rPr>
        <w:t>s</w:t>
      </w:r>
      <w:r w:rsidR="00F14759">
        <w:rPr>
          <w:bCs/>
          <w:color w:val="000000"/>
          <w:sz w:val="21"/>
          <w:szCs w:val="21"/>
        </w:rPr>
        <w:t xml:space="preserve"> dashboards</w:t>
      </w:r>
      <w:r w:rsidR="00046AD5">
        <w:rPr>
          <w:bCs/>
          <w:color w:val="000000"/>
          <w:sz w:val="21"/>
          <w:szCs w:val="21"/>
        </w:rPr>
        <w:t xml:space="preserve"> to R Server</w:t>
      </w:r>
    </w:p>
    <w:p w14:paraId="1C50FBFD" w14:textId="77777777" w:rsidR="00F054E7" w:rsidRDefault="00F054E7" w:rsidP="00DD68B6">
      <w:pPr>
        <w:tabs>
          <w:tab w:val="left" w:pos="5846"/>
          <w:tab w:val="left" w:pos="6429"/>
          <w:tab w:val="left" w:pos="6926"/>
          <w:tab w:val="left" w:pos="7423"/>
          <w:tab w:val="left" w:pos="9960"/>
          <w:tab w:val="right" w:pos="10530"/>
        </w:tabs>
        <w:autoSpaceDE w:val="0"/>
        <w:autoSpaceDN w:val="0"/>
        <w:adjustRightInd w:val="0"/>
        <w:spacing w:before="20" w:line="190" w:lineRule="auto"/>
        <w:outlineLvl w:val="0"/>
        <w:rPr>
          <w:ins w:id="28" w:author="Preston Watts" w:date="2021-10-20T10:49:00Z"/>
          <w:b/>
          <w:bCs/>
          <w:color w:val="000000"/>
          <w:sz w:val="21"/>
          <w:szCs w:val="21"/>
        </w:rPr>
      </w:pPr>
    </w:p>
    <w:p w14:paraId="32971CF5" w14:textId="09A9ED56" w:rsidR="005800ED" w:rsidRPr="00A460E1" w:rsidRDefault="005800ED" w:rsidP="00DD68B6">
      <w:pPr>
        <w:tabs>
          <w:tab w:val="left" w:pos="5846"/>
          <w:tab w:val="left" w:pos="6429"/>
          <w:tab w:val="left" w:pos="6926"/>
          <w:tab w:val="left" w:pos="7423"/>
          <w:tab w:val="left" w:pos="9960"/>
          <w:tab w:val="right" w:pos="10530"/>
        </w:tabs>
        <w:autoSpaceDE w:val="0"/>
        <w:autoSpaceDN w:val="0"/>
        <w:adjustRightInd w:val="0"/>
        <w:spacing w:before="20" w:line="190" w:lineRule="auto"/>
        <w:outlineLvl w:val="0"/>
        <w:rPr>
          <w:bCs/>
          <w:color w:val="000000"/>
          <w:sz w:val="21"/>
          <w:szCs w:val="21"/>
        </w:rPr>
      </w:pPr>
      <w:r w:rsidRPr="00A460E1">
        <w:rPr>
          <w:b/>
          <w:bCs/>
          <w:color w:val="000000"/>
          <w:sz w:val="21"/>
          <w:szCs w:val="21"/>
        </w:rPr>
        <w:t xml:space="preserve">Economics &amp; Policy Research Group, </w:t>
      </w:r>
      <w:r w:rsidRPr="00A460E1">
        <w:rPr>
          <w:bCs/>
          <w:color w:val="000000"/>
          <w:sz w:val="21"/>
          <w:szCs w:val="21"/>
        </w:rPr>
        <w:t>Baton Rouge, LA</w:t>
      </w:r>
      <w:r w:rsidRPr="00A460E1">
        <w:rPr>
          <w:bCs/>
          <w:color w:val="000000"/>
          <w:sz w:val="21"/>
          <w:szCs w:val="21"/>
        </w:rPr>
        <w:tab/>
      </w:r>
      <w:r w:rsidRPr="00A460E1">
        <w:rPr>
          <w:bCs/>
          <w:color w:val="000000"/>
          <w:sz w:val="21"/>
          <w:szCs w:val="21"/>
        </w:rPr>
        <w:tab/>
      </w:r>
      <w:r w:rsidRPr="00A460E1">
        <w:rPr>
          <w:bCs/>
          <w:color w:val="000000"/>
          <w:sz w:val="21"/>
          <w:szCs w:val="21"/>
        </w:rPr>
        <w:tab/>
      </w:r>
      <w:r w:rsidRPr="00A460E1">
        <w:rPr>
          <w:bCs/>
          <w:color w:val="000000"/>
          <w:sz w:val="21"/>
          <w:szCs w:val="21"/>
        </w:rPr>
        <w:tab/>
        <w:t xml:space="preserve">      </w:t>
      </w:r>
      <w:r w:rsidR="00F423DE">
        <w:rPr>
          <w:bCs/>
          <w:color w:val="000000"/>
          <w:sz w:val="21"/>
          <w:szCs w:val="21"/>
        </w:rPr>
        <w:t xml:space="preserve">  </w:t>
      </w:r>
      <w:r w:rsidR="00231DB5" w:rsidRPr="00A460E1">
        <w:rPr>
          <w:bCs/>
          <w:color w:val="000000"/>
          <w:sz w:val="21"/>
          <w:szCs w:val="21"/>
        </w:rPr>
        <w:t xml:space="preserve">      </w:t>
      </w:r>
      <w:r w:rsidRPr="00A460E1">
        <w:rPr>
          <w:bCs/>
          <w:color w:val="000000"/>
          <w:sz w:val="21"/>
          <w:szCs w:val="21"/>
        </w:rPr>
        <w:t xml:space="preserve"> </w:t>
      </w:r>
      <w:del w:id="29" w:author="Preston Watts" w:date="2020-12-01T13:12:00Z">
        <w:r w:rsidRPr="00A460E1" w:rsidDel="0079001C">
          <w:rPr>
            <w:bCs/>
            <w:color w:val="000000"/>
            <w:sz w:val="21"/>
            <w:szCs w:val="21"/>
          </w:rPr>
          <w:delText xml:space="preserve">  </w:delText>
        </w:r>
      </w:del>
    </w:p>
    <w:p w14:paraId="6A3E9F8B" w14:textId="52D05E94" w:rsidR="005800ED" w:rsidRPr="00A460E1" w:rsidRDefault="005800ED">
      <w:pPr>
        <w:tabs>
          <w:tab w:val="left" w:pos="5846"/>
          <w:tab w:val="left" w:pos="6429"/>
          <w:tab w:val="left" w:pos="6926"/>
          <w:tab w:val="left" w:pos="7423"/>
          <w:tab w:val="left" w:pos="9960"/>
          <w:tab w:val="right" w:pos="10530"/>
        </w:tabs>
        <w:autoSpaceDE w:val="0"/>
        <w:autoSpaceDN w:val="0"/>
        <w:adjustRightInd w:val="0"/>
        <w:spacing w:line="190" w:lineRule="auto"/>
        <w:outlineLvl w:val="0"/>
        <w:rPr>
          <w:bCs/>
          <w:color w:val="000000"/>
          <w:sz w:val="21"/>
          <w:szCs w:val="21"/>
        </w:rPr>
      </w:pPr>
      <w:r w:rsidRPr="00A460E1">
        <w:rPr>
          <w:bCs/>
          <w:i/>
          <w:color w:val="000000"/>
          <w:sz w:val="21"/>
          <w:szCs w:val="21"/>
        </w:rPr>
        <w:t>Research Associate</w:t>
      </w:r>
      <w:r w:rsidRPr="00A460E1">
        <w:rPr>
          <w:bCs/>
          <w:color w:val="000000"/>
          <w:sz w:val="21"/>
          <w:szCs w:val="21"/>
        </w:rPr>
        <w:tab/>
      </w:r>
      <w:r w:rsidR="006A430D">
        <w:rPr>
          <w:bCs/>
          <w:color w:val="000000"/>
          <w:sz w:val="21"/>
          <w:szCs w:val="21"/>
        </w:rPr>
        <w:tab/>
      </w:r>
      <w:r w:rsidR="006A430D">
        <w:rPr>
          <w:bCs/>
          <w:color w:val="000000"/>
          <w:sz w:val="21"/>
          <w:szCs w:val="21"/>
        </w:rPr>
        <w:tab/>
      </w:r>
      <w:r w:rsidR="006A430D">
        <w:rPr>
          <w:bCs/>
          <w:color w:val="000000"/>
          <w:sz w:val="21"/>
          <w:szCs w:val="21"/>
        </w:rPr>
        <w:tab/>
        <w:t xml:space="preserve">               </w:t>
      </w:r>
      <w:r w:rsidR="006A430D" w:rsidRPr="00A460E1">
        <w:rPr>
          <w:bCs/>
          <w:color w:val="000000"/>
          <w:sz w:val="21"/>
          <w:szCs w:val="21"/>
        </w:rPr>
        <w:t>Jul</w:t>
      </w:r>
      <w:ins w:id="30" w:author="Preston Watts" w:date="2020-12-01T13:11:00Z">
        <w:r w:rsidR="006A430D">
          <w:rPr>
            <w:bCs/>
            <w:color w:val="000000"/>
            <w:sz w:val="21"/>
            <w:szCs w:val="21"/>
          </w:rPr>
          <w:t>y</w:t>
        </w:r>
      </w:ins>
      <w:r w:rsidR="006A430D" w:rsidRPr="00A460E1">
        <w:rPr>
          <w:bCs/>
          <w:color w:val="000000"/>
          <w:sz w:val="21"/>
          <w:szCs w:val="21"/>
        </w:rPr>
        <w:t xml:space="preserve"> 2018 - May 2019</w:t>
      </w:r>
    </w:p>
    <w:p w14:paraId="5B57284F" w14:textId="281FD418" w:rsidR="00FE6D7C" w:rsidRPr="00A460E1" w:rsidRDefault="00FE6D7C" w:rsidP="00FE6D7C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commentRangeStart w:id="31"/>
      <w:r w:rsidRPr="00A460E1">
        <w:rPr>
          <w:bCs/>
          <w:color w:val="000000"/>
          <w:sz w:val="21"/>
          <w:szCs w:val="21"/>
        </w:rPr>
        <w:t xml:space="preserve">Collaborated </w:t>
      </w:r>
      <w:commentRangeEnd w:id="31"/>
      <w:r w:rsidR="00F84461" w:rsidRPr="00A460E1">
        <w:rPr>
          <w:rStyle w:val="CommentReference"/>
          <w:sz w:val="21"/>
          <w:szCs w:val="21"/>
        </w:rPr>
        <w:commentReference w:id="31"/>
      </w:r>
      <w:r w:rsidRPr="00A460E1">
        <w:rPr>
          <w:bCs/>
          <w:color w:val="000000"/>
          <w:sz w:val="21"/>
          <w:szCs w:val="21"/>
        </w:rPr>
        <w:t>with colleagues to discuss strategy and obstacles</w:t>
      </w:r>
      <w:r w:rsidR="00C6309A" w:rsidRPr="00A460E1">
        <w:rPr>
          <w:bCs/>
          <w:color w:val="000000"/>
          <w:sz w:val="21"/>
          <w:szCs w:val="21"/>
        </w:rPr>
        <w:t xml:space="preserve"> on</w:t>
      </w:r>
      <w:r w:rsidR="006532C8" w:rsidRPr="00A460E1">
        <w:rPr>
          <w:bCs/>
          <w:color w:val="000000"/>
          <w:sz w:val="21"/>
          <w:szCs w:val="21"/>
        </w:rPr>
        <w:t xml:space="preserve"> various projects ranging from how to forecast </w:t>
      </w:r>
      <w:r w:rsidR="00701A27" w:rsidRPr="00A460E1">
        <w:rPr>
          <w:bCs/>
          <w:color w:val="000000"/>
          <w:sz w:val="21"/>
          <w:szCs w:val="21"/>
        </w:rPr>
        <w:t xml:space="preserve">energy </w:t>
      </w:r>
      <w:r w:rsidR="00DA714E" w:rsidRPr="00A460E1">
        <w:rPr>
          <w:bCs/>
          <w:color w:val="000000"/>
          <w:sz w:val="21"/>
          <w:szCs w:val="21"/>
        </w:rPr>
        <w:t xml:space="preserve">sector </w:t>
      </w:r>
      <w:r w:rsidR="00701A27" w:rsidRPr="00A460E1">
        <w:rPr>
          <w:bCs/>
          <w:color w:val="000000"/>
          <w:sz w:val="21"/>
          <w:szCs w:val="21"/>
        </w:rPr>
        <w:t xml:space="preserve">employment </w:t>
      </w:r>
      <w:r w:rsidR="00DA714E" w:rsidRPr="00A460E1">
        <w:rPr>
          <w:bCs/>
          <w:color w:val="000000"/>
          <w:sz w:val="21"/>
          <w:szCs w:val="21"/>
        </w:rPr>
        <w:t>in</w:t>
      </w:r>
      <w:r w:rsidR="003B108E" w:rsidRPr="00A460E1">
        <w:rPr>
          <w:bCs/>
          <w:color w:val="000000"/>
          <w:sz w:val="21"/>
          <w:szCs w:val="21"/>
        </w:rPr>
        <w:t xml:space="preserve"> the </w:t>
      </w:r>
      <w:r w:rsidR="00460129" w:rsidRPr="00A460E1">
        <w:rPr>
          <w:bCs/>
          <w:color w:val="000000"/>
          <w:sz w:val="21"/>
          <w:szCs w:val="21"/>
        </w:rPr>
        <w:t>G</w:t>
      </w:r>
      <w:r w:rsidR="003B108E" w:rsidRPr="00A460E1">
        <w:rPr>
          <w:bCs/>
          <w:color w:val="000000"/>
          <w:sz w:val="21"/>
          <w:szCs w:val="21"/>
        </w:rPr>
        <w:t xml:space="preserve">ulf </w:t>
      </w:r>
      <w:r w:rsidR="00460129" w:rsidRPr="00A460E1">
        <w:rPr>
          <w:bCs/>
          <w:color w:val="000000"/>
          <w:sz w:val="21"/>
          <w:szCs w:val="21"/>
        </w:rPr>
        <w:t>C</w:t>
      </w:r>
      <w:r w:rsidR="003B108E" w:rsidRPr="00A460E1">
        <w:rPr>
          <w:bCs/>
          <w:color w:val="000000"/>
          <w:sz w:val="21"/>
          <w:szCs w:val="21"/>
        </w:rPr>
        <w:t>oast</w:t>
      </w:r>
      <w:r w:rsidR="00460129" w:rsidRPr="00A460E1">
        <w:rPr>
          <w:bCs/>
          <w:color w:val="000000"/>
          <w:sz w:val="21"/>
          <w:szCs w:val="21"/>
        </w:rPr>
        <w:t xml:space="preserve"> states</w:t>
      </w:r>
      <w:r w:rsidR="00952084" w:rsidRPr="00A460E1">
        <w:rPr>
          <w:bCs/>
          <w:color w:val="000000"/>
          <w:sz w:val="21"/>
          <w:szCs w:val="21"/>
        </w:rPr>
        <w:t xml:space="preserve"> to organizing survey </w:t>
      </w:r>
      <w:r w:rsidR="00D87147" w:rsidRPr="00A460E1">
        <w:rPr>
          <w:bCs/>
          <w:color w:val="000000"/>
          <w:sz w:val="21"/>
          <w:szCs w:val="21"/>
        </w:rPr>
        <w:t>outings</w:t>
      </w:r>
    </w:p>
    <w:p w14:paraId="2BD2165B" w14:textId="238FA21B" w:rsidR="008E1382" w:rsidRPr="00A460E1" w:rsidRDefault="008E1382" w:rsidP="008E1382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 w:rsidRPr="00A460E1">
        <w:rPr>
          <w:bCs/>
          <w:color w:val="000000"/>
          <w:sz w:val="21"/>
          <w:szCs w:val="21"/>
        </w:rPr>
        <w:t>Wrote and designed surveys on Qualtrics to maximize response accuracy and response rate</w:t>
      </w:r>
      <w:r w:rsidR="005F2BDF" w:rsidRPr="00A460E1">
        <w:rPr>
          <w:bCs/>
          <w:color w:val="000000"/>
          <w:sz w:val="21"/>
          <w:szCs w:val="21"/>
        </w:rPr>
        <w:t xml:space="preserve"> </w:t>
      </w:r>
      <w:r w:rsidR="00CD4D69" w:rsidRPr="00A460E1">
        <w:rPr>
          <w:bCs/>
          <w:color w:val="000000"/>
          <w:sz w:val="21"/>
          <w:szCs w:val="21"/>
        </w:rPr>
        <w:t xml:space="preserve">to measure the </w:t>
      </w:r>
      <w:r w:rsidR="00041F0A" w:rsidRPr="00A460E1">
        <w:rPr>
          <w:bCs/>
          <w:color w:val="000000"/>
          <w:sz w:val="21"/>
          <w:szCs w:val="21"/>
        </w:rPr>
        <w:t>economic impact</w:t>
      </w:r>
      <w:r w:rsidR="00CD4D69" w:rsidRPr="00A460E1">
        <w:rPr>
          <w:bCs/>
          <w:color w:val="000000"/>
          <w:sz w:val="21"/>
          <w:szCs w:val="21"/>
        </w:rPr>
        <w:t xml:space="preserve"> of school quality on</w:t>
      </w:r>
      <w:r w:rsidR="008A18A5" w:rsidRPr="00A460E1">
        <w:rPr>
          <w:bCs/>
          <w:color w:val="000000"/>
          <w:sz w:val="21"/>
          <w:szCs w:val="21"/>
        </w:rPr>
        <w:t xml:space="preserve"> Ascension Parish</w:t>
      </w:r>
      <w:r w:rsidR="00497B8A" w:rsidRPr="00A460E1">
        <w:rPr>
          <w:bCs/>
          <w:color w:val="000000"/>
          <w:sz w:val="21"/>
          <w:szCs w:val="21"/>
        </w:rPr>
        <w:t>,</w:t>
      </w:r>
      <w:r w:rsidR="008A18A5" w:rsidRPr="00A460E1">
        <w:rPr>
          <w:bCs/>
          <w:color w:val="000000"/>
          <w:sz w:val="21"/>
          <w:szCs w:val="21"/>
        </w:rPr>
        <w:t xml:space="preserve"> Louisiana </w:t>
      </w:r>
    </w:p>
    <w:p w14:paraId="51E6E2E5" w14:textId="72FF858B" w:rsidR="008E1382" w:rsidRPr="00A460E1" w:rsidRDefault="00926E49" w:rsidP="008E1382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commentRangeStart w:id="32"/>
      <w:r w:rsidRPr="00A460E1">
        <w:rPr>
          <w:bCs/>
          <w:color w:val="000000"/>
          <w:sz w:val="21"/>
          <w:szCs w:val="21"/>
        </w:rPr>
        <w:t>Conducted lit</w:t>
      </w:r>
      <w:r w:rsidR="00771A43" w:rsidRPr="00A460E1">
        <w:rPr>
          <w:bCs/>
          <w:color w:val="000000"/>
          <w:sz w:val="21"/>
          <w:szCs w:val="21"/>
        </w:rPr>
        <w:t>era</w:t>
      </w:r>
      <w:r w:rsidR="008E1382" w:rsidRPr="00A460E1">
        <w:rPr>
          <w:bCs/>
          <w:color w:val="000000"/>
          <w:sz w:val="21"/>
          <w:szCs w:val="21"/>
        </w:rPr>
        <w:t>ture</w:t>
      </w:r>
      <w:commentRangeEnd w:id="32"/>
      <w:r w:rsidR="002B44A7" w:rsidRPr="00A460E1">
        <w:rPr>
          <w:rStyle w:val="CommentReference"/>
        </w:rPr>
        <w:commentReference w:id="32"/>
      </w:r>
      <w:r w:rsidR="008E1382" w:rsidRPr="00A460E1">
        <w:rPr>
          <w:bCs/>
          <w:color w:val="000000"/>
          <w:sz w:val="21"/>
          <w:szCs w:val="21"/>
        </w:rPr>
        <w:t xml:space="preserve"> </w:t>
      </w:r>
      <w:r w:rsidR="00771A43" w:rsidRPr="00A460E1">
        <w:rPr>
          <w:bCs/>
          <w:color w:val="000000"/>
          <w:sz w:val="21"/>
          <w:szCs w:val="21"/>
        </w:rPr>
        <w:t xml:space="preserve">review </w:t>
      </w:r>
      <w:r w:rsidR="008E1382" w:rsidRPr="00A460E1">
        <w:rPr>
          <w:bCs/>
          <w:color w:val="000000"/>
          <w:sz w:val="21"/>
          <w:szCs w:val="21"/>
        </w:rPr>
        <w:t>relating to projects and communicated findings to superiors</w:t>
      </w:r>
      <w:r w:rsidR="00572417" w:rsidRPr="00A460E1">
        <w:rPr>
          <w:bCs/>
          <w:color w:val="000000"/>
          <w:sz w:val="21"/>
          <w:szCs w:val="21"/>
        </w:rPr>
        <w:t xml:space="preserve"> on a variety of topics</w:t>
      </w:r>
      <w:r w:rsidR="002B44A7" w:rsidRPr="00A460E1">
        <w:rPr>
          <w:bCs/>
          <w:color w:val="000000"/>
          <w:sz w:val="21"/>
          <w:szCs w:val="21"/>
        </w:rPr>
        <w:t>,</w:t>
      </w:r>
      <w:r w:rsidR="00572417" w:rsidRPr="00A460E1">
        <w:rPr>
          <w:bCs/>
          <w:color w:val="000000"/>
          <w:sz w:val="21"/>
          <w:szCs w:val="21"/>
        </w:rPr>
        <w:t xml:space="preserve"> including an </w:t>
      </w:r>
      <w:r w:rsidR="006A5B68" w:rsidRPr="00A460E1">
        <w:rPr>
          <w:bCs/>
          <w:color w:val="000000"/>
          <w:sz w:val="21"/>
          <w:szCs w:val="21"/>
        </w:rPr>
        <w:t>entirely independent re</w:t>
      </w:r>
      <w:r w:rsidR="00176001" w:rsidRPr="00A460E1">
        <w:rPr>
          <w:bCs/>
          <w:color w:val="000000"/>
          <w:sz w:val="21"/>
          <w:szCs w:val="21"/>
        </w:rPr>
        <w:t xml:space="preserve">view of early education </w:t>
      </w:r>
      <w:r w:rsidR="00B06EA8" w:rsidRPr="00A460E1">
        <w:rPr>
          <w:bCs/>
          <w:color w:val="000000"/>
          <w:sz w:val="21"/>
          <w:szCs w:val="21"/>
        </w:rPr>
        <w:t>literature</w:t>
      </w:r>
    </w:p>
    <w:p w14:paraId="0AD98522" w14:textId="0E1A5340" w:rsidR="008E1382" w:rsidRPr="00A460E1" w:rsidRDefault="008E1382" w:rsidP="008E1382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 w:rsidRPr="00A460E1">
        <w:rPr>
          <w:bCs/>
          <w:color w:val="000000"/>
          <w:sz w:val="21"/>
          <w:szCs w:val="21"/>
        </w:rPr>
        <w:t xml:space="preserve">Conveyed sophisticated results of </w:t>
      </w:r>
      <w:commentRangeStart w:id="33"/>
      <w:r w:rsidRPr="00A460E1">
        <w:rPr>
          <w:bCs/>
          <w:color w:val="000000"/>
          <w:sz w:val="21"/>
          <w:szCs w:val="21"/>
        </w:rPr>
        <w:t>analys</w:t>
      </w:r>
      <w:r w:rsidR="002B44A7" w:rsidRPr="00A460E1">
        <w:rPr>
          <w:bCs/>
          <w:color w:val="000000"/>
          <w:sz w:val="21"/>
          <w:szCs w:val="21"/>
        </w:rPr>
        <w:t>e</w:t>
      </w:r>
      <w:r w:rsidRPr="00A460E1">
        <w:rPr>
          <w:bCs/>
          <w:color w:val="000000"/>
          <w:sz w:val="21"/>
          <w:szCs w:val="21"/>
        </w:rPr>
        <w:t xml:space="preserve">s </w:t>
      </w:r>
      <w:commentRangeEnd w:id="33"/>
      <w:r w:rsidR="002B44A7" w:rsidRPr="00A460E1">
        <w:rPr>
          <w:rStyle w:val="CommentReference"/>
        </w:rPr>
        <w:commentReference w:id="33"/>
      </w:r>
      <w:r w:rsidRPr="00A460E1">
        <w:rPr>
          <w:bCs/>
          <w:color w:val="000000"/>
          <w:sz w:val="21"/>
          <w:szCs w:val="21"/>
        </w:rPr>
        <w:t>to nontechnical clients</w:t>
      </w:r>
      <w:r w:rsidR="00C32E1C" w:rsidRPr="00A460E1">
        <w:rPr>
          <w:bCs/>
          <w:color w:val="000000"/>
          <w:sz w:val="21"/>
          <w:szCs w:val="21"/>
        </w:rPr>
        <w:t xml:space="preserve"> by constructing creative</w:t>
      </w:r>
      <w:r w:rsidR="00B94559" w:rsidRPr="00A460E1">
        <w:rPr>
          <w:bCs/>
          <w:color w:val="000000"/>
          <w:sz w:val="21"/>
          <w:szCs w:val="21"/>
        </w:rPr>
        <w:t xml:space="preserve"> </w:t>
      </w:r>
      <w:r w:rsidR="00A0652C" w:rsidRPr="00A460E1">
        <w:rPr>
          <w:bCs/>
          <w:color w:val="000000"/>
          <w:sz w:val="21"/>
          <w:szCs w:val="21"/>
        </w:rPr>
        <w:t>visualizations</w:t>
      </w:r>
      <w:r w:rsidR="00B94559" w:rsidRPr="00A460E1">
        <w:rPr>
          <w:bCs/>
          <w:color w:val="000000"/>
          <w:sz w:val="21"/>
          <w:szCs w:val="21"/>
        </w:rPr>
        <w:t xml:space="preserve"> </w:t>
      </w:r>
      <w:r w:rsidR="00DC5A1E" w:rsidRPr="00A460E1">
        <w:rPr>
          <w:bCs/>
          <w:color w:val="000000"/>
          <w:sz w:val="21"/>
          <w:szCs w:val="21"/>
        </w:rPr>
        <w:t xml:space="preserve">showing </w:t>
      </w:r>
      <w:r w:rsidR="001376D7" w:rsidRPr="00A460E1">
        <w:rPr>
          <w:bCs/>
          <w:color w:val="000000"/>
          <w:sz w:val="21"/>
          <w:szCs w:val="21"/>
        </w:rPr>
        <w:t>the impact on</w:t>
      </w:r>
      <w:r w:rsidR="000F54C4" w:rsidRPr="00A460E1">
        <w:rPr>
          <w:bCs/>
          <w:color w:val="000000"/>
          <w:sz w:val="21"/>
          <w:szCs w:val="21"/>
        </w:rPr>
        <w:t xml:space="preserve"> state</w:t>
      </w:r>
      <w:r w:rsidR="001376D7" w:rsidRPr="00A460E1">
        <w:rPr>
          <w:bCs/>
          <w:color w:val="000000"/>
          <w:sz w:val="21"/>
          <w:szCs w:val="21"/>
        </w:rPr>
        <w:t xml:space="preserve"> revenues </w:t>
      </w:r>
      <w:r w:rsidR="00F16321" w:rsidRPr="00A460E1">
        <w:rPr>
          <w:bCs/>
          <w:color w:val="000000"/>
          <w:sz w:val="21"/>
          <w:szCs w:val="21"/>
        </w:rPr>
        <w:t>if</w:t>
      </w:r>
      <w:r w:rsidR="001376D7" w:rsidRPr="00A460E1">
        <w:rPr>
          <w:bCs/>
          <w:color w:val="000000"/>
          <w:sz w:val="21"/>
          <w:szCs w:val="21"/>
        </w:rPr>
        <w:t xml:space="preserve"> tax legislation </w:t>
      </w:r>
      <w:r w:rsidR="000F54C4" w:rsidRPr="00A460E1">
        <w:rPr>
          <w:bCs/>
          <w:color w:val="000000"/>
          <w:sz w:val="21"/>
          <w:szCs w:val="21"/>
        </w:rPr>
        <w:t xml:space="preserve">had </w:t>
      </w:r>
      <w:r w:rsidR="001376D7" w:rsidRPr="00A460E1">
        <w:rPr>
          <w:bCs/>
          <w:color w:val="000000"/>
          <w:sz w:val="21"/>
          <w:szCs w:val="21"/>
        </w:rPr>
        <w:t xml:space="preserve">passed </w:t>
      </w:r>
      <w:commentRangeStart w:id="34"/>
      <w:r w:rsidR="002B44A7" w:rsidRPr="00A460E1">
        <w:rPr>
          <w:bCs/>
          <w:color w:val="000000"/>
          <w:sz w:val="21"/>
          <w:szCs w:val="21"/>
        </w:rPr>
        <w:t>earlier</w:t>
      </w:r>
      <w:commentRangeEnd w:id="34"/>
      <w:r w:rsidR="002B44A7" w:rsidRPr="00A460E1">
        <w:rPr>
          <w:rStyle w:val="CommentReference"/>
        </w:rPr>
        <w:commentReference w:id="34"/>
      </w:r>
    </w:p>
    <w:p w14:paraId="69CE86F3" w14:textId="6A3A64D3" w:rsidR="00370B4F" w:rsidRPr="00A460E1" w:rsidRDefault="00370B4F" w:rsidP="00370B4F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 w:rsidRPr="00A460E1">
        <w:rPr>
          <w:bCs/>
          <w:color w:val="000000"/>
          <w:sz w:val="21"/>
          <w:szCs w:val="21"/>
        </w:rPr>
        <w:t>Wrote, organized</w:t>
      </w:r>
      <w:r w:rsidR="007D5F4A" w:rsidRPr="00A460E1">
        <w:rPr>
          <w:bCs/>
          <w:color w:val="000000"/>
          <w:sz w:val="21"/>
          <w:szCs w:val="21"/>
        </w:rPr>
        <w:t>,</w:t>
      </w:r>
      <w:r w:rsidRPr="00A460E1">
        <w:rPr>
          <w:bCs/>
          <w:color w:val="000000"/>
          <w:sz w:val="21"/>
          <w:szCs w:val="21"/>
        </w:rPr>
        <w:t xml:space="preserve"> and annotated Stata code to clean and analyze large data sets</w:t>
      </w:r>
      <w:r w:rsidR="000F54C4" w:rsidRPr="00A460E1">
        <w:rPr>
          <w:bCs/>
          <w:color w:val="000000"/>
          <w:sz w:val="21"/>
          <w:szCs w:val="21"/>
        </w:rPr>
        <w:t xml:space="preserve"> that included </w:t>
      </w:r>
      <w:r w:rsidR="002A3D63" w:rsidRPr="00A460E1">
        <w:rPr>
          <w:bCs/>
          <w:color w:val="000000"/>
          <w:sz w:val="21"/>
          <w:szCs w:val="21"/>
        </w:rPr>
        <w:t xml:space="preserve">panel data on </w:t>
      </w:r>
      <w:r w:rsidR="00A0652C" w:rsidRPr="00A460E1">
        <w:rPr>
          <w:bCs/>
          <w:color w:val="000000"/>
          <w:sz w:val="21"/>
          <w:szCs w:val="21"/>
        </w:rPr>
        <w:t xml:space="preserve">all historical </w:t>
      </w:r>
      <w:r w:rsidR="002A3D63" w:rsidRPr="00A460E1">
        <w:rPr>
          <w:bCs/>
          <w:color w:val="000000"/>
          <w:sz w:val="21"/>
          <w:szCs w:val="21"/>
        </w:rPr>
        <w:t xml:space="preserve">production </w:t>
      </w:r>
      <w:r w:rsidR="001079F5" w:rsidRPr="00A460E1">
        <w:rPr>
          <w:bCs/>
          <w:color w:val="000000"/>
          <w:sz w:val="21"/>
          <w:szCs w:val="21"/>
        </w:rPr>
        <w:t>by</w:t>
      </w:r>
      <w:r w:rsidR="002A3D63" w:rsidRPr="00A460E1">
        <w:rPr>
          <w:bCs/>
          <w:color w:val="000000"/>
          <w:sz w:val="21"/>
          <w:szCs w:val="21"/>
        </w:rPr>
        <w:t xml:space="preserve"> individual mineral leases in the Gulf of Mexico</w:t>
      </w:r>
    </w:p>
    <w:p w14:paraId="29692CB0" w14:textId="5523D34C" w:rsidR="005800ED" w:rsidRPr="00A460E1" w:rsidRDefault="005800ED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 w:rsidRPr="00A460E1">
        <w:rPr>
          <w:bCs/>
          <w:color w:val="000000"/>
          <w:sz w:val="21"/>
          <w:szCs w:val="21"/>
        </w:rPr>
        <w:t xml:space="preserve">Forecast </w:t>
      </w:r>
      <w:r w:rsidR="00DD7381" w:rsidRPr="00A460E1">
        <w:rPr>
          <w:bCs/>
          <w:color w:val="000000"/>
          <w:sz w:val="21"/>
          <w:szCs w:val="21"/>
        </w:rPr>
        <w:t>all</w:t>
      </w:r>
      <w:r w:rsidR="001333CC" w:rsidRPr="00A460E1">
        <w:rPr>
          <w:bCs/>
          <w:color w:val="000000"/>
          <w:sz w:val="21"/>
          <w:szCs w:val="21"/>
        </w:rPr>
        <w:t xml:space="preserve"> or part of </w:t>
      </w:r>
      <w:r w:rsidR="005D581B" w:rsidRPr="00A460E1">
        <w:rPr>
          <w:bCs/>
          <w:color w:val="000000"/>
          <w:sz w:val="21"/>
          <w:szCs w:val="21"/>
        </w:rPr>
        <w:t>each</w:t>
      </w:r>
      <w:r w:rsidR="00DD7381" w:rsidRPr="00A460E1">
        <w:rPr>
          <w:bCs/>
          <w:color w:val="000000"/>
          <w:sz w:val="21"/>
          <w:szCs w:val="21"/>
        </w:rPr>
        <w:t xml:space="preserve"> source of </w:t>
      </w:r>
      <w:r w:rsidR="005D581B" w:rsidRPr="00A460E1">
        <w:rPr>
          <w:bCs/>
          <w:color w:val="000000"/>
          <w:sz w:val="21"/>
          <w:szCs w:val="21"/>
        </w:rPr>
        <w:t>Louisiana</w:t>
      </w:r>
      <w:r w:rsidR="00DD7381" w:rsidRPr="00A460E1">
        <w:rPr>
          <w:bCs/>
          <w:color w:val="000000"/>
          <w:sz w:val="21"/>
          <w:szCs w:val="21"/>
        </w:rPr>
        <w:t xml:space="preserve"> revenues</w:t>
      </w:r>
      <w:r w:rsidR="002B44A7" w:rsidRPr="00A460E1">
        <w:rPr>
          <w:bCs/>
          <w:color w:val="000000"/>
          <w:sz w:val="21"/>
          <w:szCs w:val="21"/>
        </w:rPr>
        <w:t>—</w:t>
      </w:r>
      <w:r w:rsidR="0058636F" w:rsidRPr="00A460E1">
        <w:rPr>
          <w:bCs/>
          <w:color w:val="000000"/>
          <w:sz w:val="21"/>
          <w:szCs w:val="21"/>
        </w:rPr>
        <w:t>bidding, rental payments, and royalties</w:t>
      </w:r>
      <w:r w:rsidR="002B44A7" w:rsidRPr="00A460E1">
        <w:rPr>
          <w:bCs/>
          <w:color w:val="000000"/>
          <w:sz w:val="21"/>
          <w:szCs w:val="21"/>
        </w:rPr>
        <w:t>—</w:t>
      </w:r>
      <w:r w:rsidR="009D4015" w:rsidRPr="00A460E1">
        <w:rPr>
          <w:bCs/>
          <w:color w:val="000000"/>
          <w:sz w:val="21"/>
          <w:szCs w:val="21"/>
        </w:rPr>
        <w:t>from</w:t>
      </w:r>
      <w:r w:rsidRPr="00A460E1">
        <w:rPr>
          <w:bCs/>
          <w:color w:val="000000"/>
          <w:sz w:val="21"/>
          <w:szCs w:val="21"/>
        </w:rPr>
        <w:t xml:space="preserve"> offshore oil and gas activity in the Gulf of Mexico</w:t>
      </w:r>
      <w:r w:rsidR="00DD7381" w:rsidRPr="00A460E1">
        <w:rPr>
          <w:bCs/>
          <w:color w:val="000000"/>
          <w:sz w:val="21"/>
          <w:szCs w:val="21"/>
        </w:rPr>
        <w:t xml:space="preserve"> </w:t>
      </w:r>
    </w:p>
    <w:p w14:paraId="474C0C56" w14:textId="16A1AA43" w:rsidR="005800ED" w:rsidRPr="00A460E1" w:rsidRDefault="005800ED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 w:rsidRPr="00A460E1">
        <w:rPr>
          <w:bCs/>
          <w:color w:val="000000"/>
          <w:sz w:val="21"/>
          <w:szCs w:val="21"/>
        </w:rPr>
        <w:t>Mapped leasing activity in the Gulf of Mexico using ArcMap GIS software</w:t>
      </w:r>
      <w:r w:rsidR="007644E3" w:rsidRPr="00A460E1">
        <w:rPr>
          <w:bCs/>
          <w:color w:val="000000"/>
          <w:sz w:val="21"/>
          <w:szCs w:val="21"/>
        </w:rPr>
        <w:t xml:space="preserve"> to visualize and understand </w:t>
      </w:r>
      <w:r w:rsidR="003C720D" w:rsidRPr="00A460E1">
        <w:rPr>
          <w:bCs/>
          <w:color w:val="000000"/>
          <w:sz w:val="21"/>
          <w:szCs w:val="21"/>
        </w:rPr>
        <w:t xml:space="preserve">ramifications of oil and gas extraction off the gulf coast and </w:t>
      </w:r>
      <w:r w:rsidR="00E558D6" w:rsidRPr="00A460E1">
        <w:rPr>
          <w:bCs/>
          <w:color w:val="000000"/>
          <w:sz w:val="21"/>
          <w:szCs w:val="21"/>
        </w:rPr>
        <w:t>to c</w:t>
      </w:r>
      <w:r w:rsidR="003C720D" w:rsidRPr="00A460E1">
        <w:rPr>
          <w:bCs/>
          <w:color w:val="000000"/>
          <w:sz w:val="21"/>
          <w:szCs w:val="21"/>
        </w:rPr>
        <w:t xml:space="preserve">onvey the information to </w:t>
      </w:r>
      <w:r w:rsidR="00E558D6" w:rsidRPr="00A460E1">
        <w:rPr>
          <w:bCs/>
          <w:color w:val="000000"/>
          <w:sz w:val="21"/>
          <w:szCs w:val="21"/>
        </w:rPr>
        <w:t>c</w:t>
      </w:r>
      <w:r w:rsidR="003C720D" w:rsidRPr="00A460E1">
        <w:rPr>
          <w:bCs/>
          <w:color w:val="000000"/>
          <w:sz w:val="21"/>
          <w:szCs w:val="21"/>
        </w:rPr>
        <w:t>lients</w:t>
      </w:r>
    </w:p>
    <w:p w14:paraId="58D75321" w14:textId="45211E9B" w:rsidR="005800ED" w:rsidRPr="00A460E1" w:rsidRDefault="00066BAB">
      <w:pPr>
        <w:numPr>
          <w:ilvl w:val="0"/>
          <w:numId w:val="1"/>
        </w:numPr>
        <w:spacing w:line="206" w:lineRule="auto"/>
        <w:ind w:left="273" w:hanging="187"/>
        <w:rPr>
          <w:b/>
          <w:bCs/>
          <w:color w:val="000000"/>
          <w:sz w:val="21"/>
          <w:szCs w:val="21"/>
        </w:rPr>
      </w:pPr>
      <w:commentRangeStart w:id="35"/>
      <w:r w:rsidRPr="00A460E1">
        <w:rPr>
          <w:bCs/>
          <w:color w:val="000000"/>
          <w:sz w:val="21"/>
          <w:szCs w:val="21"/>
        </w:rPr>
        <w:lastRenderedPageBreak/>
        <w:t xml:space="preserve">Organized and led </w:t>
      </w:r>
      <w:r w:rsidR="005800ED" w:rsidRPr="00A460E1">
        <w:rPr>
          <w:bCs/>
          <w:color w:val="000000"/>
          <w:sz w:val="21"/>
          <w:szCs w:val="21"/>
        </w:rPr>
        <w:t>group</w:t>
      </w:r>
      <w:r w:rsidR="009D4015" w:rsidRPr="00A460E1">
        <w:rPr>
          <w:bCs/>
          <w:color w:val="000000"/>
          <w:sz w:val="21"/>
          <w:szCs w:val="21"/>
        </w:rPr>
        <w:t>s</w:t>
      </w:r>
      <w:r w:rsidR="00E558D6" w:rsidRPr="00A460E1">
        <w:rPr>
          <w:bCs/>
          <w:color w:val="000000"/>
          <w:sz w:val="21"/>
          <w:szCs w:val="21"/>
        </w:rPr>
        <w:t xml:space="preserve"> of students</w:t>
      </w:r>
      <w:r w:rsidR="005800ED" w:rsidRPr="00A460E1">
        <w:rPr>
          <w:bCs/>
          <w:color w:val="000000"/>
          <w:sz w:val="21"/>
          <w:szCs w:val="21"/>
        </w:rPr>
        <w:t xml:space="preserve"> conduct</w:t>
      </w:r>
      <w:r w:rsidR="009D4015" w:rsidRPr="00A460E1">
        <w:rPr>
          <w:bCs/>
          <w:color w:val="000000"/>
          <w:sz w:val="21"/>
          <w:szCs w:val="21"/>
        </w:rPr>
        <w:t xml:space="preserve">ing </w:t>
      </w:r>
      <w:r w:rsidR="005800ED" w:rsidRPr="00A460E1">
        <w:rPr>
          <w:bCs/>
          <w:color w:val="000000"/>
          <w:sz w:val="21"/>
          <w:szCs w:val="21"/>
        </w:rPr>
        <w:t xml:space="preserve">field surveys </w:t>
      </w:r>
      <w:r w:rsidR="009D4015" w:rsidRPr="00A460E1">
        <w:rPr>
          <w:bCs/>
          <w:color w:val="000000"/>
          <w:sz w:val="21"/>
          <w:szCs w:val="21"/>
        </w:rPr>
        <w:t>across southern Louisiana</w:t>
      </w:r>
      <w:r w:rsidR="005F2BDF" w:rsidRPr="00A460E1">
        <w:rPr>
          <w:b/>
          <w:bCs/>
          <w:color w:val="000000"/>
          <w:sz w:val="21"/>
          <w:szCs w:val="21"/>
        </w:rPr>
        <w:t xml:space="preserve"> </w:t>
      </w:r>
      <w:r w:rsidR="003066EE" w:rsidRPr="00A460E1">
        <w:rPr>
          <w:color w:val="000000"/>
          <w:sz w:val="21"/>
          <w:szCs w:val="21"/>
        </w:rPr>
        <w:t>to sites where J-turns</w:t>
      </w:r>
      <w:r w:rsidR="006B3347" w:rsidRPr="00A460E1">
        <w:rPr>
          <w:color w:val="000000"/>
          <w:sz w:val="21"/>
          <w:szCs w:val="21"/>
        </w:rPr>
        <w:t xml:space="preserve">, a traffic structure, had been implemented to document </w:t>
      </w:r>
      <w:r w:rsidR="00C33108" w:rsidRPr="00A460E1">
        <w:rPr>
          <w:color w:val="000000"/>
          <w:sz w:val="21"/>
          <w:szCs w:val="21"/>
        </w:rPr>
        <w:t>their effects (if any) on surrounding businesses</w:t>
      </w:r>
      <w:commentRangeEnd w:id="35"/>
      <w:r w:rsidR="002B44A7" w:rsidRPr="00A460E1">
        <w:rPr>
          <w:rStyle w:val="CommentReference"/>
        </w:rPr>
        <w:commentReference w:id="35"/>
      </w:r>
    </w:p>
    <w:p w14:paraId="579CFC91" w14:textId="7AD0A77C" w:rsidR="005800ED" w:rsidRPr="00A460E1" w:rsidRDefault="005800ED">
      <w:pPr>
        <w:numPr>
          <w:ilvl w:val="0"/>
          <w:numId w:val="1"/>
        </w:numPr>
        <w:spacing w:line="206" w:lineRule="auto"/>
        <w:ind w:left="273" w:hanging="187"/>
        <w:rPr>
          <w:b/>
          <w:bCs/>
          <w:color w:val="000000"/>
          <w:sz w:val="21"/>
          <w:szCs w:val="21"/>
        </w:rPr>
      </w:pPr>
      <w:r w:rsidRPr="00A460E1">
        <w:rPr>
          <w:bCs/>
          <w:color w:val="000000"/>
          <w:sz w:val="21"/>
          <w:szCs w:val="21"/>
        </w:rPr>
        <w:t>Analyzed macroeconomic trends and aided in generating the Louisiana unemployment forecast</w:t>
      </w:r>
      <w:r w:rsidR="00D82C00" w:rsidRPr="00A460E1">
        <w:rPr>
          <w:bCs/>
          <w:color w:val="000000"/>
          <w:sz w:val="21"/>
          <w:szCs w:val="21"/>
        </w:rPr>
        <w:t xml:space="preserve"> </w:t>
      </w:r>
      <w:r w:rsidR="00C73BB6" w:rsidRPr="00A460E1">
        <w:rPr>
          <w:bCs/>
          <w:color w:val="000000"/>
          <w:sz w:val="21"/>
          <w:szCs w:val="21"/>
        </w:rPr>
        <w:t xml:space="preserve">based upon </w:t>
      </w:r>
      <w:r w:rsidR="00BF575F" w:rsidRPr="00A460E1">
        <w:rPr>
          <w:bCs/>
          <w:color w:val="000000"/>
          <w:sz w:val="21"/>
          <w:szCs w:val="21"/>
        </w:rPr>
        <w:t>multiple</w:t>
      </w:r>
      <w:r w:rsidR="00C73BB6" w:rsidRPr="00A460E1">
        <w:rPr>
          <w:bCs/>
          <w:color w:val="000000"/>
          <w:sz w:val="21"/>
          <w:szCs w:val="21"/>
        </w:rPr>
        <w:t xml:space="preserve"> </w:t>
      </w:r>
      <w:r w:rsidR="007F1DA5" w:rsidRPr="00A460E1">
        <w:rPr>
          <w:bCs/>
          <w:color w:val="000000"/>
          <w:sz w:val="21"/>
          <w:szCs w:val="21"/>
        </w:rPr>
        <w:t>considerations</w:t>
      </w:r>
      <w:r w:rsidR="002B44A7" w:rsidRPr="00A460E1">
        <w:rPr>
          <w:bCs/>
          <w:color w:val="000000"/>
          <w:sz w:val="21"/>
          <w:szCs w:val="21"/>
        </w:rPr>
        <w:t>,</w:t>
      </w:r>
      <w:r w:rsidR="007F1DA5" w:rsidRPr="00A460E1">
        <w:rPr>
          <w:bCs/>
          <w:color w:val="000000"/>
          <w:sz w:val="21"/>
          <w:szCs w:val="21"/>
        </w:rPr>
        <w:t xml:space="preserve"> including </w:t>
      </w:r>
      <w:r w:rsidR="00824785" w:rsidRPr="00A460E1">
        <w:rPr>
          <w:bCs/>
          <w:color w:val="000000"/>
          <w:sz w:val="21"/>
          <w:szCs w:val="21"/>
        </w:rPr>
        <w:t>hypothetical downward pressure</w:t>
      </w:r>
      <w:r w:rsidR="00CB4E26" w:rsidRPr="00A460E1">
        <w:rPr>
          <w:bCs/>
          <w:color w:val="000000"/>
          <w:sz w:val="21"/>
          <w:szCs w:val="21"/>
        </w:rPr>
        <w:t>s</w:t>
      </w:r>
      <w:r w:rsidR="00824785" w:rsidRPr="00A460E1">
        <w:rPr>
          <w:bCs/>
          <w:color w:val="000000"/>
          <w:sz w:val="21"/>
          <w:szCs w:val="21"/>
        </w:rPr>
        <w:t xml:space="preserve"> </w:t>
      </w:r>
      <w:commentRangeStart w:id="36"/>
      <w:r w:rsidR="003F5213" w:rsidRPr="00A460E1">
        <w:rPr>
          <w:bCs/>
          <w:color w:val="000000"/>
          <w:sz w:val="21"/>
          <w:szCs w:val="21"/>
        </w:rPr>
        <w:t>such as</w:t>
      </w:r>
      <w:r w:rsidR="002F78A3" w:rsidRPr="00A460E1">
        <w:rPr>
          <w:bCs/>
          <w:color w:val="000000"/>
          <w:sz w:val="21"/>
          <w:szCs w:val="21"/>
        </w:rPr>
        <w:t xml:space="preserve"> </w:t>
      </w:r>
      <w:r w:rsidR="009349B6" w:rsidRPr="00A460E1">
        <w:rPr>
          <w:bCs/>
          <w:color w:val="000000"/>
          <w:sz w:val="21"/>
          <w:szCs w:val="21"/>
        </w:rPr>
        <w:t>its</w:t>
      </w:r>
      <w:r w:rsidR="002F78A3" w:rsidRPr="00A460E1">
        <w:rPr>
          <w:bCs/>
          <w:color w:val="000000"/>
          <w:sz w:val="21"/>
          <w:szCs w:val="21"/>
        </w:rPr>
        <w:t xml:space="preserve"> diminished dependence on energy</w:t>
      </w:r>
      <w:r w:rsidR="003F5213" w:rsidRPr="00A460E1">
        <w:rPr>
          <w:bCs/>
          <w:color w:val="000000"/>
          <w:sz w:val="21"/>
          <w:szCs w:val="21"/>
        </w:rPr>
        <w:t xml:space="preserve"> or the </w:t>
      </w:r>
      <w:r w:rsidR="00024D8B" w:rsidRPr="00A460E1">
        <w:rPr>
          <w:bCs/>
          <w:color w:val="000000"/>
          <w:sz w:val="21"/>
          <w:szCs w:val="21"/>
        </w:rPr>
        <w:t>growing gig economy</w:t>
      </w:r>
      <w:commentRangeEnd w:id="36"/>
      <w:r w:rsidR="00335925" w:rsidRPr="00A460E1">
        <w:rPr>
          <w:rStyle w:val="CommentReference"/>
          <w:sz w:val="21"/>
          <w:szCs w:val="21"/>
        </w:rPr>
        <w:commentReference w:id="36"/>
      </w:r>
    </w:p>
    <w:p w14:paraId="3C922FE0" w14:textId="77777777" w:rsidR="005800ED" w:rsidRPr="00A460E1" w:rsidRDefault="005800ED">
      <w:pPr>
        <w:spacing w:line="206" w:lineRule="auto"/>
        <w:ind w:left="86"/>
        <w:rPr>
          <w:b/>
          <w:bCs/>
          <w:color w:val="000000"/>
          <w:sz w:val="10"/>
          <w:szCs w:val="10"/>
        </w:rPr>
      </w:pPr>
    </w:p>
    <w:p w14:paraId="6B705419" w14:textId="22F86BF5" w:rsidR="005800ED" w:rsidRPr="00A460E1" w:rsidRDefault="008E0D45">
      <w:pPr>
        <w:tabs>
          <w:tab w:val="left" w:pos="5846"/>
          <w:tab w:val="left" w:pos="6429"/>
          <w:tab w:val="left" w:pos="6926"/>
          <w:tab w:val="left" w:pos="7423"/>
          <w:tab w:val="left" w:pos="9960"/>
          <w:tab w:val="right" w:pos="10530"/>
        </w:tabs>
        <w:autoSpaceDE w:val="0"/>
        <w:autoSpaceDN w:val="0"/>
        <w:adjustRightInd w:val="0"/>
        <w:spacing w:line="190" w:lineRule="auto"/>
        <w:outlineLvl w:val="0"/>
        <w:rPr>
          <w:bCs/>
          <w:i/>
          <w:color w:val="000000"/>
          <w:sz w:val="21"/>
          <w:szCs w:val="21"/>
        </w:rPr>
      </w:pPr>
      <w:r w:rsidRPr="00A460E1">
        <w:rPr>
          <w:bCs/>
          <w:i/>
          <w:color w:val="000000"/>
          <w:sz w:val="21"/>
          <w:szCs w:val="21"/>
        </w:rPr>
        <w:t>Student Worker</w:t>
      </w:r>
      <w:r w:rsidR="005800ED" w:rsidRPr="00A460E1">
        <w:rPr>
          <w:bCs/>
          <w:color w:val="000000"/>
          <w:sz w:val="21"/>
          <w:szCs w:val="21"/>
        </w:rPr>
        <w:tab/>
      </w:r>
      <w:r w:rsidR="005800ED" w:rsidRPr="00A460E1">
        <w:rPr>
          <w:bCs/>
          <w:color w:val="000000"/>
          <w:sz w:val="21"/>
          <w:szCs w:val="21"/>
        </w:rPr>
        <w:tab/>
      </w:r>
      <w:r w:rsidR="005800ED" w:rsidRPr="00A460E1">
        <w:rPr>
          <w:bCs/>
          <w:color w:val="000000"/>
          <w:sz w:val="21"/>
          <w:szCs w:val="21"/>
        </w:rPr>
        <w:tab/>
      </w:r>
      <w:r w:rsidR="005800ED" w:rsidRPr="00A460E1">
        <w:rPr>
          <w:bCs/>
          <w:color w:val="000000"/>
          <w:sz w:val="21"/>
          <w:szCs w:val="21"/>
        </w:rPr>
        <w:tab/>
        <w:t xml:space="preserve">       </w:t>
      </w:r>
      <w:r w:rsidR="00F423DE">
        <w:rPr>
          <w:bCs/>
          <w:color w:val="000000"/>
          <w:sz w:val="21"/>
          <w:szCs w:val="21"/>
        </w:rPr>
        <w:t xml:space="preserve"> </w:t>
      </w:r>
      <w:r w:rsidR="00231DB5" w:rsidRPr="00A460E1">
        <w:rPr>
          <w:bCs/>
          <w:color w:val="000000"/>
          <w:sz w:val="21"/>
          <w:szCs w:val="21"/>
        </w:rPr>
        <w:t xml:space="preserve">       </w:t>
      </w:r>
      <w:r w:rsidR="005800ED" w:rsidRPr="00A460E1">
        <w:rPr>
          <w:bCs/>
          <w:color w:val="000000"/>
          <w:sz w:val="21"/>
          <w:szCs w:val="21"/>
        </w:rPr>
        <w:t xml:space="preserve"> Jan 2018 - May 2018</w:t>
      </w:r>
      <w:r w:rsidR="005800ED" w:rsidRPr="00A460E1">
        <w:rPr>
          <w:bCs/>
          <w:color w:val="000000"/>
          <w:sz w:val="21"/>
          <w:szCs w:val="21"/>
        </w:rPr>
        <w:tab/>
      </w:r>
    </w:p>
    <w:p w14:paraId="6CF71570" w14:textId="2F526834" w:rsidR="00370B4F" w:rsidRPr="00A460E1" w:rsidRDefault="00370B4F" w:rsidP="00370B4F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commentRangeStart w:id="37"/>
      <w:commentRangeStart w:id="38"/>
      <w:r w:rsidRPr="00A460E1">
        <w:rPr>
          <w:bCs/>
          <w:color w:val="000000"/>
          <w:sz w:val="21"/>
          <w:szCs w:val="21"/>
        </w:rPr>
        <w:t xml:space="preserve">Compiled </w:t>
      </w:r>
      <w:commentRangeEnd w:id="37"/>
      <w:r w:rsidRPr="00A460E1">
        <w:rPr>
          <w:rStyle w:val="CommentReference"/>
          <w:sz w:val="21"/>
          <w:szCs w:val="21"/>
        </w:rPr>
        <w:commentReference w:id="37"/>
      </w:r>
      <w:commentRangeEnd w:id="38"/>
      <w:r w:rsidRPr="00A460E1">
        <w:rPr>
          <w:rStyle w:val="CommentReference"/>
          <w:sz w:val="21"/>
          <w:szCs w:val="21"/>
        </w:rPr>
        <w:commentReference w:id="38"/>
      </w:r>
      <w:r w:rsidRPr="00A460E1">
        <w:rPr>
          <w:bCs/>
          <w:color w:val="000000"/>
          <w:sz w:val="21"/>
          <w:szCs w:val="21"/>
        </w:rPr>
        <w:t xml:space="preserve">data from different </w:t>
      </w:r>
      <w:r w:rsidR="00516409" w:rsidRPr="00A460E1">
        <w:rPr>
          <w:bCs/>
          <w:color w:val="000000"/>
          <w:sz w:val="21"/>
          <w:szCs w:val="21"/>
        </w:rPr>
        <w:t>statistical</w:t>
      </w:r>
      <w:r w:rsidR="002340FC" w:rsidRPr="00A460E1">
        <w:rPr>
          <w:bCs/>
          <w:color w:val="000000"/>
          <w:sz w:val="21"/>
          <w:szCs w:val="21"/>
        </w:rPr>
        <w:t xml:space="preserve"> </w:t>
      </w:r>
      <w:r w:rsidRPr="00A460E1">
        <w:rPr>
          <w:bCs/>
          <w:color w:val="000000"/>
          <w:sz w:val="21"/>
          <w:szCs w:val="21"/>
        </w:rPr>
        <w:t xml:space="preserve">sites </w:t>
      </w:r>
      <w:r w:rsidR="00AC3ACB" w:rsidRPr="00A460E1">
        <w:rPr>
          <w:bCs/>
          <w:color w:val="000000"/>
          <w:sz w:val="21"/>
          <w:szCs w:val="21"/>
        </w:rPr>
        <w:t>such as the BLS, Fred</w:t>
      </w:r>
      <w:r w:rsidR="007E5B85" w:rsidRPr="00A460E1">
        <w:rPr>
          <w:bCs/>
          <w:color w:val="000000"/>
          <w:sz w:val="21"/>
          <w:szCs w:val="21"/>
        </w:rPr>
        <w:t xml:space="preserve"> Economic Data</w:t>
      </w:r>
      <w:r w:rsidR="00AC3ACB" w:rsidRPr="00A460E1">
        <w:rPr>
          <w:bCs/>
          <w:color w:val="000000"/>
          <w:sz w:val="21"/>
          <w:szCs w:val="21"/>
        </w:rPr>
        <w:t xml:space="preserve">, or </w:t>
      </w:r>
      <w:r w:rsidR="00EC7162" w:rsidRPr="00A460E1">
        <w:rPr>
          <w:bCs/>
          <w:color w:val="000000"/>
          <w:sz w:val="21"/>
          <w:szCs w:val="21"/>
        </w:rPr>
        <w:t xml:space="preserve">the Louisiana Workforce Commission </w:t>
      </w:r>
      <w:r w:rsidR="00980B4E" w:rsidRPr="00A460E1">
        <w:rPr>
          <w:bCs/>
          <w:color w:val="000000"/>
          <w:sz w:val="21"/>
          <w:szCs w:val="21"/>
        </w:rPr>
        <w:t>for use</w:t>
      </w:r>
      <w:r w:rsidRPr="00A460E1">
        <w:rPr>
          <w:bCs/>
          <w:color w:val="000000"/>
          <w:sz w:val="21"/>
          <w:szCs w:val="21"/>
        </w:rPr>
        <w:t xml:space="preserve"> in </w:t>
      </w:r>
      <w:r w:rsidR="00A2444C" w:rsidRPr="00A460E1">
        <w:rPr>
          <w:bCs/>
          <w:color w:val="000000"/>
          <w:sz w:val="21"/>
          <w:szCs w:val="21"/>
        </w:rPr>
        <w:t xml:space="preserve">various projects </w:t>
      </w:r>
    </w:p>
    <w:p w14:paraId="7467F89A" w14:textId="68032C55" w:rsidR="008E1382" w:rsidRPr="00A460E1" w:rsidRDefault="008E1382" w:rsidP="008E1382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commentRangeStart w:id="39"/>
      <w:r w:rsidRPr="00A460E1">
        <w:rPr>
          <w:bCs/>
          <w:color w:val="000000"/>
          <w:sz w:val="21"/>
          <w:szCs w:val="21"/>
        </w:rPr>
        <w:t xml:space="preserve">Strategized </w:t>
      </w:r>
      <w:commentRangeEnd w:id="39"/>
      <w:r w:rsidRPr="00A460E1">
        <w:rPr>
          <w:rStyle w:val="CommentReference"/>
          <w:sz w:val="21"/>
          <w:szCs w:val="21"/>
        </w:rPr>
        <w:commentReference w:id="39"/>
      </w:r>
      <w:r w:rsidRPr="00A460E1">
        <w:rPr>
          <w:bCs/>
          <w:color w:val="000000"/>
          <w:sz w:val="21"/>
          <w:szCs w:val="21"/>
        </w:rPr>
        <w:t>with other team members on how best to divide duties based on experience</w:t>
      </w:r>
      <w:r w:rsidR="00737053" w:rsidRPr="00A460E1">
        <w:rPr>
          <w:bCs/>
          <w:color w:val="000000"/>
          <w:sz w:val="21"/>
          <w:szCs w:val="21"/>
        </w:rPr>
        <w:t xml:space="preserve"> for producing a discovery report for our superiors on the impacts of </w:t>
      </w:r>
      <w:r w:rsidR="008B1595" w:rsidRPr="00A460E1">
        <w:rPr>
          <w:bCs/>
          <w:color w:val="000000"/>
          <w:sz w:val="21"/>
          <w:szCs w:val="21"/>
        </w:rPr>
        <w:t>the Gulf of Mexico Energy Security Act</w:t>
      </w:r>
      <w:r w:rsidR="00CB2833" w:rsidRPr="00A460E1">
        <w:rPr>
          <w:bCs/>
          <w:color w:val="000000"/>
          <w:sz w:val="21"/>
          <w:szCs w:val="21"/>
        </w:rPr>
        <w:t xml:space="preserve"> on state revenues</w:t>
      </w:r>
    </w:p>
    <w:p w14:paraId="5DFE6192" w14:textId="27244471" w:rsidR="00370B4F" w:rsidRPr="00A460E1" w:rsidRDefault="00370B4F" w:rsidP="00370B4F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 w:rsidRPr="00A460E1">
        <w:rPr>
          <w:bCs/>
          <w:color w:val="000000"/>
          <w:sz w:val="21"/>
          <w:szCs w:val="21"/>
        </w:rPr>
        <w:t>Created charts and graphs for</w:t>
      </w:r>
      <w:r w:rsidR="002B44A7" w:rsidRPr="00A460E1">
        <w:rPr>
          <w:bCs/>
          <w:color w:val="000000"/>
          <w:sz w:val="21"/>
          <w:szCs w:val="21"/>
        </w:rPr>
        <w:t xml:space="preserve"> the</w:t>
      </w:r>
      <w:r w:rsidRPr="00A460E1">
        <w:rPr>
          <w:bCs/>
          <w:color w:val="000000"/>
          <w:sz w:val="21"/>
          <w:szCs w:val="21"/>
        </w:rPr>
        <w:t xml:space="preserve"> Louisiana Health Insurance Survey compiled for the </w:t>
      </w:r>
      <w:r w:rsidR="005B1F97" w:rsidRPr="00A460E1">
        <w:rPr>
          <w:bCs/>
          <w:color w:val="000000"/>
          <w:sz w:val="21"/>
          <w:szCs w:val="21"/>
        </w:rPr>
        <w:t xml:space="preserve">Louisiana Department of Health, which gave the department </w:t>
      </w:r>
      <w:r w:rsidR="00C91933" w:rsidRPr="00A460E1">
        <w:rPr>
          <w:bCs/>
          <w:color w:val="000000"/>
          <w:sz w:val="21"/>
          <w:szCs w:val="21"/>
        </w:rPr>
        <w:t xml:space="preserve">an update on the rates of coverage </w:t>
      </w:r>
      <w:r w:rsidR="004C20D6" w:rsidRPr="00A460E1">
        <w:rPr>
          <w:bCs/>
          <w:color w:val="000000"/>
          <w:sz w:val="21"/>
          <w:szCs w:val="21"/>
        </w:rPr>
        <w:t xml:space="preserve">after the </w:t>
      </w:r>
      <w:r w:rsidR="00C421D4" w:rsidRPr="00A460E1">
        <w:rPr>
          <w:bCs/>
          <w:color w:val="000000"/>
          <w:sz w:val="21"/>
          <w:szCs w:val="21"/>
        </w:rPr>
        <w:t>Louisiana</w:t>
      </w:r>
      <w:r w:rsidR="00C91933" w:rsidRPr="00A460E1">
        <w:rPr>
          <w:bCs/>
          <w:color w:val="000000"/>
          <w:sz w:val="21"/>
          <w:szCs w:val="21"/>
        </w:rPr>
        <w:t xml:space="preserve"> Medicaid Expansion</w:t>
      </w:r>
    </w:p>
    <w:p w14:paraId="02F20FDC" w14:textId="356261FE" w:rsidR="00370B4F" w:rsidRPr="00A460E1" w:rsidRDefault="00370B4F" w:rsidP="00370B4F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 w:rsidRPr="00A460E1">
        <w:rPr>
          <w:bCs/>
          <w:color w:val="000000"/>
          <w:sz w:val="21"/>
          <w:szCs w:val="21"/>
        </w:rPr>
        <w:t xml:space="preserve">Inspected data outliers for </w:t>
      </w:r>
      <w:r w:rsidR="008E1382" w:rsidRPr="00A460E1">
        <w:rPr>
          <w:bCs/>
          <w:color w:val="000000"/>
          <w:sz w:val="21"/>
          <w:szCs w:val="21"/>
        </w:rPr>
        <w:t>errors</w:t>
      </w:r>
      <w:r w:rsidRPr="00A460E1">
        <w:rPr>
          <w:bCs/>
          <w:color w:val="000000"/>
          <w:sz w:val="21"/>
          <w:szCs w:val="21"/>
        </w:rPr>
        <w:t xml:space="preserve"> and organiz</w:t>
      </w:r>
      <w:r w:rsidR="00C421D4" w:rsidRPr="00A460E1">
        <w:rPr>
          <w:bCs/>
          <w:color w:val="000000"/>
          <w:sz w:val="21"/>
          <w:szCs w:val="21"/>
        </w:rPr>
        <w:t>ed</w:t>
      </w:r>
      <w:r w:rsidRPr="00A460E1">
        <w:rPr>
          <w:bCs/>
          <w:color w:val="000000"/>
          <w:sz w:val="21"/>
          <w:szCs w:val="21"/>
        </w:rPr>
        <w:t xml:space="preserve"> the errors by most probable reaso</w:t>
      </w:r>
      <w:r w:rsidR="005F2BDF" w:rsidRPr="00A460E1">
        <w:rPr>
          <w:bCs/>
          <w:color w:val="000000"/>
          <w:sz w:val="21"/>
          <w:szCs w:val="21"/>
        </w:rPr>
        <w:t>n</w:t>
      </w:r>
      <w:r w:rsidR="003C51B8" w:rsidRPr="00A460E1">
        <w:rPr>
          <w:bCs/>
          <w:color w:val="000000"/>
          <w:sz w:val="21"/>
          <w:szCs w:val="21"/>
        </w:rPr>
        <w:t>s</w:t>
      </w:r>
      <w:r w:rsidR="002B44A7" w:rsidRPr="00A460E1">
        <w:rPr>
          <w:bCs/>
          <w:color w:val="000000"/>
          <w:sz w:val="21"/>
          <w:szCs w:val="21"/>
        </w:rPr>
        <w:t>,</w:t>
      </w:r>
      <w:r w:rsidR="003C51B8" w:rsidRPr="00A460E1">
        <w:rPr>
          <w:bCs/>
          <w:color w:val="000000"/>
          <w:sz w:val="21"/>
          <w:szCs w:val="21"/>
        </w:rPr>
        <w:t xml:space="preserve"> including </w:t>
      </w:r>
      <w:proofErr w:type="spellStart"/>
      <w:r w:rsidR="003C51B8" w:rsidRPr="00A460E1">
        <w:rPr>
          <w:bCs/>
          <w:color w:val="000000"/>
          <w:sz w:val="21"/>
          <w:szCs w:val="21"/>
        </w:rPr>
        <w:t>misclick</w:t>
      </w:r>
      <w:proofErr w:type="spellEnd"/>
      <w:r w:rsidR="003C51B8" w:rsidRPr="00A460E1">
        <w:rPr>
          <w:bCs/>
          <w:color w:val="000000"/>
          <w:sz w:val="21"/>
          <w:szCs w:val="21"/>
        </w:rPr>
        <w:t xml:space="preserve">, </w:t>
      </w:r>
      <w:r w:rsidR="002C40E7" w:rsidRPr="00A460E1">
        <w:rPr>
          <w:bCs/>
          <w:color w:val="000000"/>
          <w:sz w:val="21"/>
          <w:szCs w:val="21"/>
        </w:rPr>
        <w:t xml:space="preserve">misunderstanding the question, using </w:t>
      </w:r>
      <w:r w:rsidR="00513803" w:rsidRPr="00A460E1">
        <w:rPr>
          <w:bCs/>
          <w:color w:val="000000"/>
          <w:sz w:val="21"/>
          <w:szCs w:val="21"/>
        </w:rPr>
        <w:t xml:space="preserve">incorrect </w:t>
      </w:r>
      <w:r w:rsidR="002C40E7" w:rsidRPr="00A460E1">
        <w:rPr>
          <w:bCs/>
          <w:color w:val="000000"/>
          <w:sz w:val="21"/>
          <w:szCs w:val="21"/>
        </w:rPr>
        <w:t xml:space="preserve">units, etc. </w:t>
      </w:r>
    </w:p>
    <w:p w14:paraId="1B571B07" w14:textId="56B70FD1" w:rsidR="00370B4F" w:rsidRPr="00A460E1" w:rsidRDefault="00370B4F" w:rsidP="00370B4F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commentRangeStart w:id="40"/>
      <w:r w:rsidRPr="00A460E1">
        <w:rPr>
          <w:bCs/>
          <w:color w:val="000000"/>
          <w:sz w:val="21"/>
          <w:szCs w:val="21"/>
        </w:rPr>
        <w:t>Analyzed</w:t>
      </w:r>
      <w:r w:rsidR="0017582D" w:rsidRPr="00A460E1">
        <w:rPr>
          <w:bCs/>
          <w:color w:val="000000"/>
          <w:sz w:val="21"/>
          <w:szCs w:val="21"/>
        </w:rPr>
        <w:t xml:space="preserve"> oil production</w:t>
      </w:r>
      <w:r w:rsidRPr="00A460E1">
        <w:rPr>
          <w:bCs/>
          <w:color w:val="000000"/>
          <w:sz w:val="21"/>
          <w:szCs w:val="21"/>
        </w:rPr>
        <w:t xml:space="preserve"> </w:t>
      </w:r>
      <w:commentRangeEnd w:id="40"/>
      <w:r w:rsidRPr="00A460E1">
        <w:rPr>
          <w:rStyle w:val="CommentReference"/>
          <w:sz w:val="21"/>
          <w:szCs w:val="21"/>
        </w:rPr>
        <w:commentReference w:id="40"/>
      </w:r>
      <w:r w:rsidRPr="00A460E1">
        <w:rPr>
          <w:bCs/>
          <w:color w:val="000000"/>
          <w:sz w:val="21"/>
          <w:szCs w:val="21"/>
        </w:rPr>
        <w:t xml:space="preserve">data in </w:t>
      </w:r>
      <w:r w:rsidR="002B44A7" w:rsidRPr="00A460E1">
        <w:rPr>
          <w:bCs/>
          <w:color w:val="000000"/>
          <w:sz w:val="21"/>
          <w:szCs w:val="21"/>
        </w:rPr>
        <w:t>E</w:t>
      </w:r>
      <w:r w:rsidRPr="00A460E1">
        <w:rPr>
          <w:bCs/>
          <w:color w:val="000000"/>
          <w:sz w:val="21"/>
          <w:szCs w:val="21"/>
        </w:rPr>
        <w:t>xcel and presented results to project head</w:t>
      </w:r>
      <w:r w:rsidR="002B44A7" w:rsidRPr="00A460E1">
        <w:rPr>
          <w:bCs/>
          <w:color w:val="000000"/>
          <w:sz w:val="21"/>
          <w:szCs w:val="21"/>
        </w:rPr>
        <w:t>,</w:t>
      </w:r>
      <w:r w:rsidR="0017582D" w:rsidRPr="00A460E1">
        <w:rPr>
          <w:bCs/>
          <w:color w:val="000000"/>
          <w:sz w:val="21"/>
          <w:szCs w:val="21"/>
        </w:rPr>
        <w:t xml:space="preserve"> informing him of the major </w:t>
      </w:r>
      <w:r w:rsidR="002F36F9" w:rsidRPr="00A460E1">
        <w:rPr>
          <w:bCs/>
          <w:color w:val="000000"/>
          <w:sz w:val="21"/>
          <w:szCs w:val="21"/>
        </w:rPr>
        <w:t>causal driver of tax revenue g</w:t>
      </w:r>
      <w:r w:rsidR="00394849" w:rsidRPr="00A460E1">
        <w:rPr>
          <w:bCs/>
          <w:color w:val="000000"/>
          <w:sz w:val="21"/>
          <w:szCs w:val="21"/>
        </w:rPr>
        <w:t>rowth from leasing activity in the Gulf</w:t>
      </w:r>
      <w:r w:rsidR="002B44A7" w:rsidRPr="00A460E1">
        <w:rPr>
          <w:bCs/>
          <w:color w:val="000000"/>
          <w:sz w:val="21"/>
          <w:szCs w:val="21"/>
        </w:rPr>
        <w:t xml:space="preserve"> of Mexico</w:t>
      </w:r>
    </w:p>
    <w:p w14:paraId="2449735E" w14:textId="77777777" w:rsidR="005800ED" w:rsidRPr="00A460E1" w:rsidRDefault="005800ED">
      <w:pPr>
        <w:tabs>
          <w:tab w:val="left" w:pos="5846"/>
          <w:tab w:val="left" w:pos="6429"/>
          <w:tab w:val="left" w:pos="6926"/>
          <w:tab w:val="left" w:pos="7423"/>
          <w:tab w:val="left" w:pos="9960"/>
          <w:tab w:val="right" w:pos="10530"/>
        </w:tabs>
        <w:autoSpaceDE w:val="0"/>
        <w:autoSpaceDN w:val="0"/>
        <w:adjustRightInd w:val="0"/>
        <w:spacing w:line="190" w:lineRule="auto"/>
        <w:outlineLvl w:val="0"/>
        <w:rPr>
          <w:bCs/>
          <w:color w:val="000000"/>
          <w:sz w:val="10"/>
          <w:szCs w:val="10"/>
        </w:rPr>
      </w:pPr>
    </w:p>
    <w:p w14:paraId="12315735" w14:textId="338C702C" w:rsidR="00BE4AB1" w:rsidRPr="00A460E1" w:rsidRDefault="00BE4AB1">
      <w:pPr>
        <w:pBdr>
          <w:bottom w:val="single" w:sz="6" w:space="1" w:color="auto"/>
        </w:pBdr>
        <w:autoSpaceDE w:val="0"/>
        <w:autoSpaceDN w:val="0"/>
        <w:adjustRightInd w:val="0"/>
        <w:spacing w:line="190" w:lineRule="auto"/>
        <w:outlineLvl w:val="0"/>
        <w:rPr>
          <w:b/>
          <w:bCs/>
          <w:color w:val="000000"/>
          <w:sz w:val="10"/>
          <w:szCs w:val="10"/>
        </w:rPr>
      </w:pPr>
    </w:p>
    <w:p w14:paraId="7CE9D307" w14:textId="77777777" w:rsidR="005800ED" w:rsidRPr="00A460E1" w:rsidRDefault="005800ED">
      <w:pPr>
        <w:pBdr>
          <w:bottom w:val="single" w:sz="6" w:space="1" w:color="auto"/>
        </w:pBdr>
        <w:autoSpaceDE w:val="0"/>
        <w:autoSpaceDN w:val="0"/>
        <w:adjustRightInd w:val="0"/>
        <w:spacing w:line="190" w:lineRule="auto"/>
        <w:outlineLvl w:val="0"/>
        <w:rPr>
          <w:b/>
          <w:bCs/>
          <w:color w:val="000000"/>
          <w:sz w:val="21"/>
          <w:szCs w:val="21"/>
        </w:rPr>
      </w:pPr>
      <w:r w:rsidRPr="00A460E1">
        <w:rPr>
          <w:b/>
          <w:bCs/>
          <w:color w:val="000000"/>
          <w:sz w:val="21"/>
          <w:szCs w:val="21"/>
        </w:rPr>
        <w:t>TECHNICAL SKILLS</w:t>
      </w:r>
    </w:p>
    <w:p w14:paraId="3151A429" w14:textId="12212CD8" w:rsidR="005800ED" w:rsidRPr="00A460E1" w:rsidRDefault="005800ED">
      <w:pPr>
        <w:numPr>
          <w:ilvl w:val="0"/>
          <w:numId w:val="2"/>
        </w:numPr>
        <w:spacing w:line="190" w:lineRule="auto"/>
        <w:ind w:left="270" w:hanging="180"/>
        <w:rPr>
          <w:color w:val="000000"/>
          <w:sz w:val="21"/>
          <w:szCs w:val="21"/>
        </w:rPr>
      </w:pPr>
      <w:r w:rsidRPr="00A460E1">
        <w:rPr>
          <w:sz w:val="21"/>
          <w:szCs w:val="21"/>
        </w:rPr>
        <w:t xml:space="preserve">Proficient: </w:t>
      </w:r>
      <w:r w:rsidR="00166B76" w:rsidRPr="00A460E1">
        <w:rPr>
          <w:sz w:val="21"/>
          <w:szCs w:val="21"/>
        </w:rPr>
        <w:t>Statistics,</w:t>
      </w:r>
      <w:r w:rsidR="00383740">
        <w:rPr>
          <w:sz w:val="21"/>
          <w:szCs w:val="21"/>
        </w:rPr>
        <w:t xml:space="preserve"> SQL,</w:t>
      </w:r>
      <w:r w:rsidR="00166B76" w:rsidRPr="00A460E1">
        <w:rPr>
          <w:sz w:val="21"/>
          <w:szCs w:val="21"/>
        </w:rPr>
        <w:t xml:space="preserve"> </w:t>
      </w:r>
      <w:r w:rsidR="00383740">
        <w:rPr>
          <w:sz w:val="21"/>
          <w:szCs w:val="21"/>
        </w:rPr>
        <w:t xml:space="preserve">R, </w:t>
      </w:r>
      <w:r w:rsidR="00A20369" w:rsidRPr="00A460E1">
        <w:rPr>
          <w:sz w:val="21"/>
          <w:szCs w:val="21"/>
        </w:rPr>
        <w:t>Stata</w:t>
      </w:r>
      <w:r w:rsidR="00A20369">
        <w:rPr>
          <w:sz w:val="21"/>
          <w:szCs w:val="21"/>
        </w:rPr>
        <w:t>, Excel,</w:t>
      </w:r>
      <w:r w:rsidR="00A20369" w:rsidRPr="00A460E1">
        <w:rPr>
          <w:color w:val="000000"/>
          <w:sz w:val="21"/>
          <w:szCs w:val="21"/>
        </w:rPr>
        <w:t xml:space="preserve"> </w:t>
      </w:r>
      <w:r w:rsidR="00166B76" w:rsidRPr="00A460E1">
        <w:rPr>
          <w:sz w:val="21"/>
          <w:szCs w:val="21"/>
        </w:rPr>
        <w:t>Econometrics,</w:t>
      </w:r>
      <w:r w:rsidR="00A20369">
        <w:rPr>
          <w:sz w:val="21"/>
          <w:szCs w:val="21"/>
        </w:rPr>
        <w:t xml:space="preserve"> Statistics,</w:t>
      </w:r>
      <w:r w:rsidR="00166B76" w:rsidRPr="00A460E1">
        <w:rPr>
          <w:sz w:val="21"/>
          <w:szCs w:val="21"/>
        </w:rPr>
        <w:t xml:space="preserve"> </w:t>
      </w:r>
      <w:r w:rsidR="000E6F69" w:rsidRPr="00A460E1">
        <w:rPr>
          <w:sz w:val="21"/>
          <w:szCs w:val="21"/>
        </w:rPr>
        <w:t xml:space="preserve">Forecasting, </w:t>
      </w:r>
      <w:r w:rsidRPr="00A460E1">
        <w:rPr>
          <w:sz w:val="21"/>
          <w:szCs w:val="21"/>
        </w:rPr>
        <w:t>MS</w:t>
      </w:r>
      <w:r w:rsidR="009631F7" w:rsidRPr="00A460E1">
        <w:rPr>
          <w:sz w:val="21"/>
          <w:szCs w:val="21"/>
        </w:rPr>
        <w:t xml:space="preserve"> Office Suite</w:t>
      </w:r>
    </w:p>
    <w:p w14:paraId="24139309" w14:textId="63A02D57" w:rsidR="005800ED" w:rsidRPr="00A460E1" w:rsidRDefault="005800ED">
      <w:pPr>
        <w:numPr>
          <w:ilvl w:val="0"/>
          <w:numId w:val="2"/>
        </w:numPr>
        <w:spacing w:line="190" w:lineRule="auto"/>
        <w:ind w:left="270" w:hanging="180"/>
        <w:rPr>
          <w:color w:val="000000"/>
          <w:sz w:val="21"/>
          <w:szCs w:val="21"/>
        </w:rPr>
      </w:pPr>
      <w:r w:rsidRPr="00A460E1">
        <w:rPr>
          <w:color w:val="000000"/>
          <w:sz w:val="21"/>
          <w:szCs w:val="21"/>
        </w:rPr>
        <w:t>Medium proficiency:</w:t>
      </w:r>
      <w:r w:rsidR="00383740">
        <w:rPr>
          <w:color w:val="000000"/>
          <w:sz w:val="21"/>
          <w:szCs w:val="21"/>
        </w:rPr>
        <w:t xml:space="preserve"> </w:t>
      </w:r>
      <w:r w:rsidR="00A20369">
        <w:rPr>
          <w:color w:val="000000"/>
          <w:sz w:val="21"/>
          <w:szCs w:val="21"/>
        </w:rPr>
        <w:t>Python,</w:t>
      </w:r>
      <w:r w:rsidR="00F30FB4">
        <w:rPr>
          <w:color w:val="000000"/>
          <w:sz w:val="21"/>
          <w:szCs w:val="21"/>
        </w:rPr>
        <w:t xml:space="preserve"> </w:t>
      </w:r>
      <w:r w:rsidR="00F30FB4">
        <w:rPr>
          <w:sz w:val="21"/>
          <w:szCs w:val="21"/>
        </w:rPr>
        <w:t>Shiny,</w:t>
      </w:r>
      <w:r w:rsidR="00A20369">
        <w:rPr>
          <w:color w:val="000000"/>
          <w:sz w:val="21"/>
          <w:szCs w:val="21"/>
        </w:rPr>
        <w:t xml:space="preserve"> </w:t>
      </w:r>
      <w:r w:rsidRPr="00A460E1">
        <w:rPr>
          <w:color w:val="000000"/>
          <w:sz w:val="21"/>
          <w:szCs w:val="21"/>
        </w:rPr>
        <w:t xml:space="preserve">ArcMap, </w:t>
      </w:r>
      <w:r w:rsidR="000E6F69" w:rsidRPr="00A460E1">
        <w:rPr>
          <w:color w:val="000000"/>
          <w:sz w:val="21"/>
          <w:szCs w:val="21"/>
        </w:rPr>
        <w:t>Machine Learning</w:t>
      </w:r>
      <w:ins w:id="41" w:author="Preston Watts" w:date="2020-12-07T11:33:00Z">
        <w:r w:rsidR="00DA4C22">
          <w:rPr>
            <w:color w:val="000000"/>
            <w:sz w:val="21"/>
            <w:szCs w:val="21"/>
          </w:rPr>
          <w:t xml:space="preserve">, </w:t>
        </w:r>
      </w:ins>
      <w:ins w:id="42" w:author="Preston Watts" w:date="2020-12-07T11:35:00Z">
        <w:r w:rsidR="002A558B">
          <w:rPr>
            <w:color w:val="000000"/>
            <w:sz w:val="21"/>
            <w:szCs w:val="21"/>
          </w:rPr>
          <w:t>Data Mining</w:t>
        </w:r>
      </w:ins>
    </w:p>
    <w:p w14:paraId="6D56A57B" w14:textId="30175A6B" w:rsidR="007B1174" w:rsidRPr="00A460E1" w:rsidRDefault="007B1174" w:rsidP="007B1174">
      <w:pPr>
        <w:spacing w:line="190" w:lineRule="auto"/>
        <w:rPr>
          <w:color w:val="000000"/>
          <w:sz w:val="10"/>
          <w:szCs w:val="10"/>
        </w:rPr>
      </w:pPr>
    </w:p>
    <w:p w14:paraId="6147FAD3" w14:textId="2CBC8C92" w:rsidR="007B1174" w:rsidRPr="00A460E1" w:rsidRDefault="007B1174" w:rsidP="007B1174">
      <w:pPr>
        <w:pBdr>
          <w:bottom w:val="single" w:sz="6" w:space="1" w:color="auto"/>
        </w:pBdr>
        <w:autoSpaceDE w:val="0"/>
        <w:autoSpaceDN w:val="0"/>
        <w:adjustRightInd w:val="0"/>
        <w:spacing w:line="190" w:lineRule="auto"/>
        <w:outlineLvl w:val="0"/>
        <w:rPr>
          <w:b/>
          <w:bCs/>
          <w:color w:val="000000"/>
          <w:sz w:val="21"/>
          <w:szCs w:val="21"/>
        </w:rPr>
      </w:pPr>
      <w:r w:rsidRPr="00A460E1">
        <w:rPr>
          <w:b/>
          <w:bCs/>
          <w:color w:val="000000"/>
          <w:sz w:val="21"/>
          <w:szCs w:val="21"/>
        </w:rPr>
        <w:t>ADDITIONAL DETAILS</w:t>
      </w:r>
    </w:p>
    <w:p w14:paraId="11DA38B7" w14:textId="61E0D70F" w:rsidR="00A54DAE" w:rsidRPr="00A460E1" w:rsidRDefault="00A54DAE" w:rsidP="00A54DAE">
      <w:pPr>
        <w:numPr>
          <w:ilvl w:val="0"/>
          <w:numId w:val="2"/>
        </w:numPr>
        <w:spacing w:line="190" w:lineRule="auto"/>
        <w:ind w:left="270" w:hanging="180"/>
        <w:rPr>
          <w:color w:val="000000"/>
          <w:sz w:val="21"/>
          <w:szCs w:val="21"/>
        </w:rPr>
      </w:pPr>
      <w:commentRangeStart w:id="43"/>
      <w:r w:rsidRPr="00A460E1">
        <w:rPr>
          <w:sz w:val="21"/>
          <w:szCs w:val="21"/>
        </w:rPr>
        <w:t>Interests</w:t>
      </w:r>
      <w:r w:rsidR="007B1174" w:rsidRPr="00A460E1">
        <w:rPr>
          <w:sz w:val="21"/>
          <w:szCs w:val="21"/>
        </w:rPr>
        <w:t>:</w:t>
      </w:r>
      <w:r w:rsidR="00BB7D6B" w:rsidRPr="00A460E1">
        <w:rPr>
          <w:sz w:val="21"/>
          <w:szCs w:val="21"/>
        </w:rPr>
        <w:t xml:space="preserve"> P</w:t>
      </w:r>
      <w:r w:rsidR="00FA1FCA" w:rsidRPr="00A460E1">
        <w:rPr>
          <w:sz w:val="21"/>
          <w:szCs w:val="21"/>
        </w:rPr>
        <w:t xml:space="preserve">laying board games and frequenting breweries and pubs. </w:t>
      </w:r>
      <w:r w:rsidR="00291ABA" w:rsidRPr="00A460E1">
        <w:rPr>
          <w:sz w:val="21"/>
          <w:szCs w:val="21"/>
        </w:rPr>
        <w:t>E</w:t>
      </w:r>
      <w:r w:rsidR="00B54A4B" w:rsidRPr="00A460E1">
        <w:rPr>
          <w:sz w:val="21"/>
          <w:szCs w:val="21"/>
        </w:rPr>
        <w:t xml:space="preserve">xploring new </w:t>
      </w:r>
      <w:r w:rsidR="008A4A24" w:rsidRPr="00A460E1">
        <w:rPr>
          <w:sz w:val="21"/>
          <w:szCs w:val="21"/>
        </w:rPr>
        <w:t>destinations</w:t>
      </w:r>
      <w:r w:rsidR="00B54A4B" w:rsidRPr="00A460E1">
        <w:rPr>
          <w:sz w:val="21"/>
          <w:szCs w:val="21"/>
        </w:rPr>
        <w:t xml:space="preserve"> and </w:t>
      </w:r>
      <w:r w:rsidR="00FA1FCA" w:rsidRPr="00A460E1">
        <w:rPr>
          <w:sz w:val="21"/>
          <w:szCs w:val="21"/>
        </w:rPr>
        <w:t>experienc</w:t>
      </w:r>
      <w:r w:rsidR="00053D0F" w:rsidRPr="00A460E1">
        <w:rPr>
          <w:sz w:val="21"/>
          <w:szCs w:val="21"/>
        </w:rPr>
        <w:t>ing</w:t>
      </w:r>
      <w:r w:rsidR="00FA1FCA" w:rsidRPr="00A460E1">
        <w:rPr>
          <w:sz w:val="21"/>
          <w:szCs w:val="21"/>
        </w:rPr>
        <w:t xml:space="preserve"> new things. </w:t>
      </w:r>
      <w:r w:rsidR="00291ABA" w:rsidRPr="00A460E1">
        <w:rPr>
          <w:sz w:val="21"/>
          <w:szCs w:val="21"/>
        </w:rPr>
        <w:t>L</w:t>
      </w:r>
      <w:r w:rsidR="00053D0F" w:rsidRPr="00A460E1">
        <w:rPr>
          <w:sz w:val="21"/>
          <w:szCs w:val="21"/>
        </w:rPr>
        <w:t xml:space="preserve">ove being on water and </w:t>
      </w:r>
      <w:r w:rsidR="008E18FC" w:rsidRPr="00A460E1">
        <w:rPr>
          <w:sz w:val="21"/>
          <w:szCs w:val="21"/>
        </w:rPr>
        <w:t xml:space="preserve">am </w:t>
      </w:r>
      <w:r w:rsidR="00053D0F" w:rsidRPr="00A460E1">
        <w:rPr>
          <w:sz w:val="21"/>
          <w:szCs w:val="21"/>
        </w:rPr>
        <w:t>an aspiring boat owner</w:t>
      </w:r>
      <w:r w:rsidR="008A4A24" w:rsidRPr="00A460E1">
        <w:rPr>
          <w:sz w:val="21"/>
          <w:szCs w:val="21"/>
        </w:rPr>
        <w:t>.</w:t>
      </w:r>
    </w:p>
    <w:p w14:paraId="2399227E" w14:textId="2AA91D08" w:rsidR="007B1174" w:rsidRPr="00A460E1" w:rsidDel="0079001C" w:rsidRDefault="00A54DAE" w:rsidP="00A54DAE">
      <w:pPr>
        <w:numPr>
          <w:ilvl w:val="0"/>
          <w:numId w:val="2"/>
        </w:numPr>
        <w:spacing w:line="190" w:lineRule="auto"/>
        <w:ind w:left="270" w:hanging="180"/>
        <w:rPr>
          <w:del w:id="44" w:author="Preston Watts" w:date="2020-12-01T13:12:00Z"/>
          <w:color w:val="000000"/>
          <w:sz w:val="21"/>
          <w:szCs w:val="21"/>
        </w:rPr>
      </w:pPr>
      <w:r w:rsidRPr="00A460E1">
        <w:rPr>
          <w:color w:val="000000"/>
          <w:sz w:val="21"/>
          <w:szCs w:val="21"/>
        </w:rPr>
        <w:t>Volunteering</w:t>
      </w:r>
      <w:r w:rsidR="007B1174" w:rsidRPr="00A460E1">
        <w:rPr>
          <w:color w:val="000000"/>
          <w:sz w:val="21"/>
          <w:szCs w:val="21"/>
        </w:rPr>
        <w:t>:</w:t>
      </w:r>
      <w:r w:rsidRPr="00A460E1">
        <w:rPr>
          <w:color w:val="000000"/>
          <w:sz w:val="21"/>
          <w:szCs w:val="21"/>
        </w:rPr>
        <w:t xml:space="preserve"> Flood relief work after the </w:t>
      </w:r>
      <w:r w:rsidR="00D35B3F" w:rsidRPr="00A460E1">
        <w:rPr>
          <w:color w:val="000000"/>
          <w:sz w:val="21"/>
          <w:szCs w:val="21"/>
        </w:rPr>
        <w:t xml:space="preserve">2016 floods in </w:t>
      </w:r>
      <w:r w:rsidR="007523D4" w:rsidRPr="00A460E1">
        <w:rPr>
          <w:color w:val="000000"/>
          <w:sz w:val="21"/>
          <w:szCs w:val="21"/>
        </w:rPr>
        <w:t>southern</w:t>
      </w:r>
      <w:r w:rsidR="00D35B3F" w:rsidRPr="00A460E1">
        <w:rPr>
          <w:color w:val="000000"/>
          <w:sz w:val="21"/>
          <w:szCs w:val="21"/>
        </w:rPr>
        <w:t xml:space="preserve"> Louisiana</w:t>
      </w:r>
      <w:r w:rsidR="00BE14D6" w:rsidRPr="00A460E1">
        <w:rPr>
          <w:color w:val="000000"/>
          <w:sz w:val="21"/>
          <w:szCs w:val="21"/>
        </w:rPr>
        <w:t xml:space="preserve"> and after </w:t>
      </w:r>
      <w:r w:rsidR="00666AE0" w:rsidRPr="00A460E1">
        <w:rPr>
          <w:color w:val="000000"/>
          <w:sz w:val="21"/>
          <w:szCs w:val="21"/>
        </w:rPr>
        <w:t>H</w:t>
      </w:r>
      <w:r w:rsidR="00BE14D6" w:rsidRPr="00A460E1">
        <w:rPr>
          <w:color w:val="000000"/>
          <w:sz w:val="21"/>
          <w:szCs w:val="21"/>
        </w:rPr>
        <w:t>urricane Harvey in 201</w:t>
      </w:r>
      <w:r w:rsidR="00666AE0" w:rsidRPr="00A460E1">
        <w:rPr>
          <w:color w:val="000000"/>
          <w:sz w:val="21"/>
          <w:szCs w:val="21"/>
        </w:rPr>
        <w:t>7</w:t>
      </w:r>
      <w:r w:rsidR="007523D4" w:rsidRPr="00A460E1">
        <w:rPr>
          <w:color w:val="000000"/>
          <w:sz w:val="21"/>
          <w:szCs w:val="21"/>
        </w:rPr>
        <w:t xml:space="preserve">. </w:t>
      </w:r>
      <w:r w:rsidR="00C07349">
        <w:rPr>
          <w:color w:val="000000"/>
          <w:sz w:val="21"/>
          <w:szCs w:val="21"/>
        </w:rPr>
        <w:t>C</w:t>
      </w:r>
      <w:r w:rsidR="00FA1FCA" w:rsidRPr="00A460E1">
        <w:rPr>
          <w:color w:val="000000"/>
          <w:sz w:val="21"/>
          <w:szCs w:val="21"/>
        </w:rPr>
        <w:t xml:space="preserve">ounselor </w:t>
      </w:r>
      <w:r w:rsidR="007523D4" w:rsidRPr="00A460E1">
        <w:rPr>
          <w:color w:val="000000"/>
          <w:sz w:val="21"/>
          <w:szCs w:val="21"/>
        </w:rPr>
        <w:t>at</w:t>
      </w:r>
      <w:r w:rsidR="003C28D2" w:rsidRPr="00A460E1">
        <w:rPr>
          <w:color w:val="000000"/>
          <w:sz w:val="21"/>
          <w:szCs w:val="21"/>
        </w:rPr>
        <w:t xml:space="preserve"> Camp Ch-</w:t>
      </w:r>
      <w:proofErr w:type="spellStart"/>
      <w:r w:rsidR="003C28D2" w:rsidRPr="00A460E1">
        <w:rPr>
          <w:color w:val="000000"/>
          <w:sz w:val="21"/>
          <w:szCs w:val="21"/>
        </w:rPr>
        <w:t>Yo</w:t>
      </w:r>
      <w:proofErr w:type="spellEnd"/>
      <w:r w:rsidR="003C28D2" w:rsidRPr="00A460E1">
        <w:rPr>
          <w:color w:val="000000"/>
          <w:sz w:val="21"/>
          <w:szCs w:val="21"/>
        </w:rPr>
        <w:t xml:space="preserve">-Ca in the summers of 2012-2014. </w:t>
      </w:r>
      <w:r w:rsidR="007523D4" w:rsidRPr="00A460E1">
        <w:rPr>
          <w:color w:val="000000"/>
          <w:sz w:val="21"/>
          <w:szCs w:val="21"/>
        </w:rPr>
        <w:t xml:space="preserve"> </w:t>
      </w:r>
      <w:commentRangeEnd w:id="43"/>
      <w:r w:rsidR="00624F9A" w:rsidRPr="00A460E1">
        <w:rPr>
          <w:rStyle w:val="CommentReference"/>
        </w:rPr>
        <w:commentReference w:id="43"/>
      </w:r>
    </w:p>
    <w:p w14:paraId="0AF482BB" w14:textId="77777777" w:rsidR="007B1174" w:rsidRPr="0079001C" w:rsidRDefault="007B1174">
      <w:pPr>
        <w:numPr>
          <w:ilvl w:val="0"/>
          <w:numId w:val="2"/>
        </w:numPr>
        <w:spacing w:line="190" w:lineRule="auto"/>
        <w:ind w:left="270" w:hanging="180"/>
        <w:rPr>
          <w:color w:val="000000"/>
          <w:sz w:val="21"/>
          <w:szCs w:val="21"/>
        </w:rPr>
        <w:pPrChange w:id="45" w:author="Preston Watts" w:date="2020-12-01T13:12:00Z">
          <w:pPr>
            <w:spacing w:line="190" w:lineRule="auto"/>
          </w:pPr>
        </w:pPrChange>
      </w:pPr>
    </w:p>
    <w:sectPr w:rsidR="007B1174" w:rsidRPr="0079001C" w:rsidSect="003F1C49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amantha Watts" w:date="2020-10-19T12:24:00Z" w:initials="SW">
    <w:p w14:paraId="6A7C3C4C" w14:textId="50CA8BF4" w:rsidR="002B44A7" w:rsidRDefault="002B44A7">
      <w:pPr>
        <w:pStyle w:val="CommentText"/>
      </w:pPr>
      <w:r>
        <w:rPr>
          <w:rStyle w:val="CommentReference"/>
        </w:rPr>
        <w:annotationRef/>
      </w:r>
      <w:r>
        <w:t>Write this out?</w:t>
      </w:r>
    </w:p>
  </w:comment>
  <w:comment w:id="31" w:author="Preston Watts" w:date="2020-10-16T11:13:00Z" w:initials="PW">
    <w:p w14:paraId="77F98480" w14:textId="77777777" w:rsidR="00F84461" w:rsidRDefault="00F84461" w:rsidP="00F84461">
      <w:pPr>
        <w:pStyle w:val="CommentText"/>
      </w:pPr>
      <w:r>
        <w:rPr>
          <w:rStyle w:val="CommentReference"/>
        </w:rPr>
        <w:annotationRef/>
      </w:r>
      <w:r>
        <w:t xml:space="preserve">Mainly this was about GOMESA but this was also every other project: </w:t>
      </w:r>
    </w:p>
    <w:p w14:paraId="3A5D119F" w14:textId="77777777" w:rsidR="00F84461" w:rsidRDefault="00F84461" w:rsidP="00F84461">
      <w:pPr>
        <w:pStyle w:val="CommentText"/>
      </w:pPr>
      <w:r>
        <w:t xml:space="preserve">GOMESA </w:t>
      </w:r>
    </w:p>
    <w:p w14:paraId="1F79D98E" w14:textId="77777777" w:rsidR="00F84461" w:rsidRDefault="00F84461" w:rsidP="00F84461">
      <w:pPr>
        <w:pStyle w:val="CommentText"/>
      </w:pPr>
      <w:r>
        <w:t xml:space="preserve">Jturns project </w:t>
      </w:r>
    </w:p>
    <w:p w14:paraId="209BD96E" w14:textId="77777777" w:rsidR="00F84461" w:rsidRDefault="00F84461" w:rsidP="00F84461">
      <w:pPr>
        <w:pStyle w:val="CommentText"/>
      </w:pPr>
      <w:r>
        <w:t xml:space="preserve">Unemployment Insurance Claims 2018 forecast </w:t>
      </w:r>
    </w:p>
    <w:p w14:paraId="15F11752" w14:textId="77777777" w:rsidR="00F84461" w:rsidRDefault="00F84461" w:rsidP="00F84461">
      <w:pPr>
        <w:pStyle w:val="CommentText"/>
      </w:pPr>
      <w:r>
        <w:t>Individual Unemployment Forecast</w:t>
      </w:r>
    </w:p>
    <w:p w14:paraId="5D186DC5" w14:textId="77777777" w:rsidR="00F84461" w:rsidRDefault="00F84461" w:rsidP="00F84461">
      <w:pPr>
        <w:pStyle w:val="CommentText"/>
      </w:pPr>
      <w:r>
        <w:t xml:space="preserve">Louisiana Economic Outlook </w:t>
      </w:r>
    </w:p>
    <w:p w14:paraId="0D37F543" w14:textId="77777777" w:rsidR="00F84461" w:rsidRDefault="00F84461" w:rsidP="00F84461">
      <w:pPr>
        <w:pStyle w:val="CommentText"/>
      </w:pPr>
      <w:r>
        <w:t xml:space="preserve">Gulf Coast Energy Outlook (Upton and Dek) </w:t>
      </w:r>
    </w:p>
    <w:p w14:paraId="36C8C4E3" w14:textId="77777777" w:rsidR="00F84461" w:rsidRDefault="00F84461" w:rsidP="00F84461">
      <w:pPr>
        <w:pStyle w:val="CommentText"/>
      </w:pPr>
      <w:r>
        <w:t>Louisiana Health Insurance Survey</w:t>
      </w:r>
    </w:p>
    <w:p w14:paraId="4F35FF1F" w14:textId="77777777" w:rsidR="00F84461" w:rsidRDefault="00F84461" w:rsidP="00F84461">
      <w:pPr>
        <w:pStyle w:val="CommentText"/>
      </w:pPr>
      <w:r>
        <w:t xml:space="preserve">Louisiana Employment Forecast (This can be a time I met with failure. They wanted me to interpolate and extrapolate data points with little information and I did not have the technical skills and I didn’t feel comfortable with it at the time.) </w:t>
      </w:r>
    </w:p>
    <w:p w14:paraId="45E5A997" w14:textId="65892D1D" w:rsidR="00F84461" w:rsidRDefault="00F84461">
      <w:pPr>
        <w:pStyle w:val="CommentText"/>
      </w:pPr>
    </w:p>
  </w:comment>
  <w:comment w:id="32" w:author="Samantha Watts" w:date="2020-10-19T12:27:00Z" w:initials="SW">
    <w:p w14:paraId="129C805E" w14:textId="35FB3DF2" w:rsidR="002B44A7" w:rsidRDefault="002B44A7">
      <w:pPr>
        <w:pStyle w:val="CommentText"/>
      </w:pPr>
      <w:r>
        <w:rPr>
          <w:rStyle w:val="CommentReference"/>
        </w:rPr>
        <w:annotationRef/>
      </w:r>
      <w:r>
        <w:t>Change wording to Literature review</w:t>
      </w:r>
    </w:p>
  </w:comment>
  <w:comment w:id="33" w:author="Samantha Watts" w:date="2020-10-19T12:28:00Z" w:initials="SW">
    <w:p w14:paraId="02843E11" w14:textId="29199CDC" w:rsidR="002B44A7" w:rsidRDefault="002B44A7">
      <w:pPr>
        <w:pStyle w:val="CommentText"/>
      </w:pPr>
      <w:r>
        <w:rPr>
          <w:rStyle w:val="CommentReference"/>
        </w:rPr>
        <w:annotationRef/>
      </w:r>
      <w:r>
        <w:t>Go through and make sure all of these are analysEs</w:t>
      </w:r>
    </w:p>
  </w:comment>
  <w:comment w:id="34" w:author="Samantha Watts" w:date="2020-10-19T12:31:00Z" w:initials="SW">
    <w:p w14:paraId="62019702" w14:textId="2567221D" w:rsidR="002B44A7" w:rsidRDefault="002B44A7">
      <w:pPr>
        <w:pStyle w:val="CommentText"/>
      </w:pPr>
      <w:r>
        <w:rPr>
          <w:rStyle w:val="CommentReference"/>
        </w:rPr>
        <w:annotationRef/>
      </w:r>
      <w:r>
        <w:t>Add another two brief examples here</w:t>
      </w:r>
    </w:p>
  </w:comment>
  <w:comment w:id="35" w:author="Samantha Watts" w:date="2020-10-19T12:33:00Z" w:initials="SW">
    <w:p w14:paraId="344A4919" w14:textId="3E2B1AB6" w:rsidR="002B44A7" w:rsidRDefault="002B44A7">
      <w:pPr>
        <w:pStyle w:val="CommentText"/>
      </w:pPr>
      <w:r>
        <w:rPr>
          <w:rStyle w:val="CommentReference"/>
        </w:rPr>
        <w:annotationRef/>
      </w:r>
      <w:r>
        <w:t>Explain more about what you did</w:t>
      </w:r>
    </w:p>
  </w:comment>
  <w:comment w:id="36" w:author="Preston Watts" w:date="2020-10-16T12:55:00Z" w:initials="PW">
    <w:p w14:paraId="1EE6F2DB" w14:textId="0AD4371A" w:rsidR="00335925" w:rsidRDefault="00335925">
      <w:pPr>
        <w:pStyle w:val="CommentText"/>
      </w:pPr>
      <w:r>
        <w:rPr>
          <w:rStyle w:val="CommentReference"/>
        </w:rPr>
        <w:annotationRef/>
      </w:r>
      <w:r>
        <w:t>Maybe delete</w:t>
      </w:r>
    </w:p>
  </w:comment>
  <w:comment w:id="37" w:author="Preston Watts" w:date="2020-09-16T11:13:00Z" w:initials="PW">
    <w:p w14:paraId="33BAE2D7" w14:textId="77777777" w:rsidR="00370B4F" w:rsidRDefault="00370B4F" w:rsidP="00370B4F">
      <w:pPr>
        <w:pStyle w:val="CommentText"/>
      </w:pPr>
      <w:r>
        <w:rPr>
          <w:rStyle w:val="CommentReference"/>
        </w:rPr>
        <w:annotationRef/>
      </w:r>
      <w:r>
        <w:t xml:space="preserve">This was from the BOEM (Bureau of Ocean Energy Management) and BSEE (Bureau of Safety and Environmental Enforcement) </w:t>
      </w:r>
    </w:p>
  </w:comment>
  <w:comment w:id="38" w:author="Preston Watts" w:date="2020-09-16T11:16:00Z" w:initials="PW">
    <w:p w14:paraId="239D2AAC" w14:textId="77777777" w:rsidR="00370B4F" w:rsidRDefault="00370B4F" w:rsidP="00370B4F">
      <w:pPr>
        <w:pStyle w:val="CommentText"/>
      </w:pPr>
      <w:r>
        <w:rPr>
          <w:rStyle w:val="CommentReference"/>
        </w:rPr>
        <w:annotationRef/>
      </w:r>
      <w:r>
        <w:t xml:space="preserve">Things like rig counts, bonus bids data, geospatial data, royalty revenues, rental revenues, etc. </w:t>
      </w:r>
    </w:p>
  </w:comment>
  <w:comment w:id="39" w:author="Preston Watts" w:date="2020-09-16T11:18:00Z" w:initials="PW">
    <w:p w14:paraId="53B92B8C" w14:textId="77777777" w:rsidR="008E1382" w:rsidRDefault="008E1382" w:rsidP="008E1382">
      <w:pPr>
        <w:pStyle w:val="CommentText"/>
      </w:pPr>
      <w:r>
        <w:rPr>
          <w:rStyle w:val="CommentReference"/>
        </w:rPr>
        <w:annotationRef/>
      </w:r>
      <w:r>
        <w:t xml:space="preserve">With Paul Oberman on how to do GOMESA work. </w:t>
      </w:r>
    </w:p>
  </w:comment>
  <w:comment w:id="40" w:author="Preston Watts" w:date="2020-09-16T11:10:00Z" w:initials="PW">
    <w:p w14:paraId="5F7AD6C8" w14:textId="77777777" w:rsidR="00370B4F" w:rsidRDefault="00370B4F" w:rsidP="00370B4F">
      <w:pPr>
        <w:pStyle w:val="CommentText"/>
      </w:pPr>
      <w:r>
        <w:rPr>
          <w:rStyle w:val="CommentReference"/>
        </w:rPr>
        <w:annotationRef/>
      </w:r>
      <w:r>
        <w:t xml:space="preserve">This was when I created the stacked bar chart for GOMESA Gulf of Mexico Energy Security Act </w:t>
      </w:r>
    </w:p>
  </w:comment>
  <w:comment w:id="43" w:author="Samantha Watts" w:date="2020-10-19T12:48:00Z" w:initials="SW">
    <w:p w14:paraId="71F11AE9" w14:textId="77777777" w:rsidR="00624F9A" w:rsidRDefault="00624F9A">
      <w:pPr>
        <w:pStyle w:val="CommentText"/>
      </w:pPr>
      <w:r>
        <w:rPr>
          <w:rStyle w:val="CommentReference"/>
        </w:rPr>
        <w:annotationRef/>
      </w:r>
      <w:r>
        <w:t xml:space="preserve">Make these quick rather than full sentences. E.g. Board games, microbreweries, traveling, being on the water, aspiring boat owner </w:t>
      </w:r>
    </w:p>
    <w:p w14:paraId="755ABC5E" w14:textId="77777777" w:rsidR="00624F9A" w:rsidRDefault="00624F9A">
      <w:pPr>
        <w:pStyle w:val="CommentText"/>
      </w:pPr>
    </w:p>
    <w:p w14:paraId="727D97FD" w14:textId="0B9611FB" w:rsidR="00624F9A" w:rsidRDefault="00624F9A">
      <w:pPr>
        <w:pStyle w:val="CommentText"/>
      </w:pPr>
      <w:r>
        <w:t>Don’t necessarily word them exactly like that. But you get the idea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A7C3C4C" w15:done="1"/>
  <w15:commentEx w15:paraId="45E5A997" w15:done="0"/>
  <w15:commentEx w15:paraId="129C805E" w15:done="1"/>
  <w15:commentEx w15:paraId="02843E11" w15:done="1"/>
  <w15:commentEx w15:paraId="62019702" w15:done="0"/>
  <w15:commentEx w15:paraId="344A4919" w15:done="0"/>
  <w15:commentEx w15:paraId="1EE6F2DB" w15:done="1"/>
  <w15:commentEx w15:paraId="33BAE2D7" w15:done="0"/>
  <w15:commentEx w15:paraId="239D2AAC" w15:paraIdParent="33BAE2D7" w15:done="0"/>
  <w15:commentEx w15:paraId="53B92B8C" w15:done="0"/>
  <w15:commentEx w15:paraId="5F7AD6C8" w15:done="0"/>
  <w15:commentEx w15:paraId="727D97FD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380418" w16cex:dateUtc="2020-10-19T16:24:00Z"/>
  <w16cex:commentExtensible w16cex:durableId="2333FEE4" w16cex:dateUtc="2020-10-16T15:13:00Z"/>
  <w16cex:commentExtensible w16cex:durableId="233804C7" w16cex:dateUtc="2020-10-19T16:27:00Z"/>
  <w16cex:commentExtensible w16cex:durableId="233804E5" w16cex:dateUtc="2020-10-19T16:28:00Z"/>
  <w16cex:commentExtensible w16cex:durableId="2338058B" w16cex:dateUtc="2020-10-19T16:31:00Z"/>
  <w16cex:commentExtensible w16cex:durableId="2338061D" w16cex:dateUtc="2020-10-19T16:33:00Z"/>
  <w16cex:commentExtensible w16cex:durableId="233416D9" w16cex:dateUtc="2020-10-16T16:55:00Z"/>
  <w16cex:commentExtensible w16cex:durableId="230C71E6" w16cex:dateUtc="2020-09-16T15:13:00Z"/>
  <w16cex:commentExtensible w16cex:durableId="230C7286" w16cex:dateUtc="2020-09-16T15:16:00Z"/>
  <w16cex:commentExtensible w16cex:durableId="230C7301" w16cex:dateUtc="2020-09-16T15:18:00Z"/>
  <w16cex:commentExtensible w16cex:durableId="230C7141" w16cex:dateUtc="2020-09-16T15:10:00Z"/>
  <w16cex:commentExtensible w16cex:durableId="233809B9" w16cex:dateUtc="2020-10-19T16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A7C3C4C" w16cid:durableId="23380418"/>
  <w16cid:commentId w16cid:paraId="45E5A997" w16cid:durableId="2333FEE4"/>
  <w16cid:commentId w16cid:paraId="129C805E" w16cid:durableId="233804C7"/>
  <w16cid:commentId w16cid:paraId="02843E11" w16cid:durableId="233804E5"/>
  <w16cid:commentId w16cid:paraId="62019702" w16cid:durableId="2338058B"/>
  <w16cid:commentId w16cid:paraId="344A4919" w16cid:durableId="2338061D"/>
  <w16cid:commentId w16cid:paraId="1EE6F2DB" w16cid:durableId="233416D9"/>
  <w16cid:commentId w16cid:paraId="33BAE2D7" w16cid:durableId="230C71E6"/>
  <w16cid:commentId w16cid:paraId="239D2AAC" w16cid:durableId="230C7286"/>
  <w16cid:commentId w16cid:paraId="53B92B8C" w16cid:durableId="230C7301"/>
  <w16cid:commentId w16cid:paraId="5F7AD6C8" w16cid:durableId="230C7141"/>
  <w16cid:commentId w16cid:paraId="727D97FD" w16cid:durableId="233809B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C35AF"/>
    <w:multiLevelType w:val="multilevel"/>
    <w:tmpl w:val="19EC35AF"/>
    <w:lvl w:ilvl="0">
      <w:start w:val="1"/>
      <w:numFmt w:val="bullet"/>
      <w:lvlText w:val=""/>
      <w:lvlJc w:val="left"/>
      <w:pPr>
        <w:ind w:left="54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6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2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1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8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08" w:hanging="360"/>
      </w:pPr>
      <w:rPr>
        <w:rFonts w:ascii="Wingdings" w:hAnsi="Wingdings" w:hint="default"/>
      </w:rPr>
    </w:lvl>
  </w:abstractNum>
  <w:abstractNum w:abstractNumId="1" w15:restartNumberingAfterBreak="0">
    <w:nsid w:val="38456B9B"/>
    <w:multiLevelType w:val="multilevel"/>
    <w:tmpl w:val="38456B9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mantha Watts">
    <w15:presenceInfo w15:providerId="AD" w15:userId="S::swatts@icer-review.org::488e2e58-f390-4de0-b6bd-fa40a4c976d3"/>
  </w15:person>
  <w15:person w15:author="Preston Watts">
    <w15:presenceInfo w15:providerId="Windows Live" w15:userId="3ca8e9b7f2f7ba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0MzS2sDQ3Mjc0NTJU0lEKTi0uzszPAykwNK0FABtMNX8tAAAA"/>
  </w:docVars>
  <w:rsids>
    <w:rsidRoot w:val="00684591"/>
    <w:rsid w:val="000033B1"/>
    <w:rsid w:val="00006A64"/>
    <w:rsid w:val="000123B0"/>
    <w:rsid w:val="000127B3"/>
    <w:rsid w:val="000162A7"/>
    <w:rsid w:val="00017D9E"/>
    <w:rsid w:val="00024D8B"/>
    <w:rsid w:val="0002504D"/>
    <w:rsid w:val="00026258"/>
    <w:rsid w:val="000354D7"/>
    <w:rsid w:val="00036A27"/>
    <w:rsid w:val="00041F0A"/>
    <w:rsid w:val="00042CD4"/>
    <w:rsid w:val="00045318"/>
    <w:rsid w:val="00046AD5"/>
    <w:rsid w:val="0005276A"/>
    <w:rsid w:val="000531D4"/>
    <w:rsid w:val="00053D0F"/>
    <w:rsid w:val="000603CC"/>
    <w:rsid w:val="000624E0"/>
    <w:rsid w:val="00066BAB"/>
    <w:rsid w:val="00071995"/>
    <w:rsid w:val="000735EE"/>
    <w:rsid w:val="00073D03"/>
    <w:rsid w:val="000851BD"/>
    <w:rsid w:val="00085268"/>
    <w:rsid w:val="00087F62"/>
    <w:rsid w:val="000958F0"/>
    <w:rsid w:val="000A3D24"/>
    <w:rsid w:val="000B1165"/>
    <w:rsid w:val="000B55A4"/>
    <w:rsid w:val="000C00B8"/>
    <w:rsid w:val="000C43BE"/>
    <w:rsid w:val="000C7D9B"/>
    <w:rsid w:val="000D4428"/>
    <w:rsid w:val="000E6F69"/>
    <w:rsid w:val="000F49ED"/>
    <w:rsid w:val="000F533E"/>
    <w:rsid w:val="000F54C4"/>
    <w:rsid w:val="000F7092"/>
    <w:rsid w:val="00101624"/>
    <w:rsid w:val="0010346B"/>
    <w:rsid w:val="001079F5"/>
    <w:rsid w:val="00113DB7"/>
    <w:rsid w:val="00124071"/>
    <w:rsid w:val="001241BD"/>
    <w:rsid w:val="00130DA1"/>
    <w:rsid w:val="001333CC"/>
    <w:rsid w:val="001376D7"/>
    <w:rsid w:val="00142423"/>
    <w:rsid w:val="001427A8"/>
    <w:rsid w:val="00142803"/>
    <w:rsid w:val="00166B76"/>
    <w:rsid w:val="0017582D"/>
    <w:rsid w:val="00176001"/>
    <w:rsid w:val="001844EB"/>
    <w:rsid w:val="00187933"/>
    <w:rsid w:val="00196017"/>
    <w:rsid w:val="001A5FCA"/>
    <w:rsid w:val="001B0006"/>
    <w:rsid w:val="001B097A"/>
    <w:rsid w:val="001B13AF"/>
    <w:rsid w:val="001B15EB"/>
    <w:rsid w:val="001B412D"/>
    <w:rsid w:val="001B4B88"/>
    <w:rsid w:val="001B683D"/>
    <w:rsid w:val="001C4586"/>
    <w:rsid w:val="001C46BD"/>
    <w:rsid w:val="001C6F81"/>
    <w:rsid w:val="001D194B"/>
    <w:rsid w:val="001D422E"/>
    <w:rsid w:val="001D5C57"/>
    <w:rsid w:val="001E282D"/>
    <w:rsid w:val="001E4748"/>
    <w:rsid w:val="001F0330"/>
    <w:rsid w:val="001F76DC"/>
    <w:rsid w:val="00211ADD"/>
    <w:rsid w:val="00212207"/>
    <w:rsid w:val="002209F0"/>
    <w:rsid w:val="002235F3"/>
    <w:rsid w:val="00231DB5"/>
    <w:rsid w:val="00232D30"/>
    <w:rsid w:val="002340FC"/>
    <w:rsid w:val="00245B45"/>
    <w:rsid w:val="00252831"/>
    <w:rsid w:val="002548ED"/>
    <w:rsid w:val="00254F19"/>
    <w:rsid w:val="00265564"/>
    <w:rsid w:val="002666F9"/>
    <w:rsid w:val="00267B92"/>
    <w:rsid w:val="0027152A"/>
    <w:rsid w:val="002719D3"/>
    <w:rsid w:val="00273441"/>
    <w:rsid w:val="0027454B"/>
    <w:rsid w:val="002823B7"/>
    <w:rsid w:val="00284BC0"/>
    <w:rsid w:val="00291513"/>
    <w:rsid w:val="00291ABA"/>
    <w:rsid w:val="002A3D63"/>
    <w:rsid w:val="002A558B"/>
    <w:rsid w:val="002B44A7"/>
    <w:rsid w:val="002C2840"/>
    <w:rsid w:val="002C40E7"/>
    <w:rsid w:val="002D2489"/>
    <w:rsid w:val="002D3900"/>
    <w:rsid w:val="002D76E7"/>
    <w:rsid w:val="002E32EE"/>
    <w:rsid w:val="002E6062"/>
    <w:rsid w:val="002E6374"/>
    <w:rsid w:val="002F36F9"/>
    <w:rsid w:val="002F774F"/>
    <w:rsid w:val="002F78A3"/>
    <w:rsid w:val="0030433D"/>
    <w:rsid w:val="0030620B"/>
    <w:rsid w:val="003066EE"/>
    <w:rsid w:val="00306C68"/>
    <w:rsid w:val="003168A9"/>
    <w:rsid w:val="00317774"/>
    <w:rsid w:val="003252EB"/>
    <w:rsid w:val="003274A0"/>
    <w:rsid w:val="00331FE7"/>
    <w:rsid w:val="00333CED"/>
    <w:rsid w:val="00334191"/>
    <w:rsid w:val="00335925"/>
    <w:rsid w:val="00335FAE"/>
    <w:rsid w:val="003428AA"/>
    <w:rsid w:val="003578B9"/>
    <w:rsid w:val="0036489E"/>
    <w:rsid w:val="00365853"/>
    <w:rsid w:val="00370B4F"/>
    <w:rsid w:val="003768CB"/>
    <w:rsid w:val="00377506"/>
    <w:rsid w:val="00380589"/>
    <w:rsid w:val="00383740"/>
    <w:rsid w:val="00385DB6"/>
    <w:rsid w:val="00394485"/>
    <w:rsid w:val="00394849"/>
    <w:rsid w:val="00395C8F"/>
    <w:rsid w:val="0039714B"/>
    <w:rsid w:val="003B108E"/>
    <w:rsid w:val="003C036A"/>
    <w:rsid w:val="003C28D2"/>
    <w:rsid w:val="003C2ABB"/>
    <w:rsid w:val="003C51B8"/>
    <w:rsid w:val="003C720D"/>
    <w:rsid w:val="003D1E40"/>
    <w:rsid w:val="003D2B95"/>
    <w:rsid w:val="003D31DC"/>
    <w:rsid w:val="003D4BA1"/>
    <w:rsid w:val="003D5A46"/>
    <w:rsid w:val="003E5DB6"/>
    <w:rsid w:val="003E72D7"/>
    <w:rsid w:val="003F1C49"/>
    <w:rsid w:val="003F4441"/>
    <w:rsid w:val="003F5213"/>
    <w:rsid w:val="003F5BF1"/>
    <w:rsid w:val="0041317D"/>
    <w:rsid w:val="00415CCB"/>
    <w:rsid w:val="0041636B"/>
    <w:rsid w:val="00416686"/>
    <w:rsid w:val="00421683"/>
    <w:rsid w:val="00422619"/>
    <w:rsid w:val="00424D49"/>
    <w:rsid w:val="00424DF3"/>
    <w:rsid w:val="00432065"/>
    <w:rsid w:val="00433C21"/>
    <w:rsid w:val="004340BA"/>
    <w:rsid w:val="00434D9E"/>
    <w:rsid w:val="00442A47"/>
    <w:rsid w:val="00443544"/>
    <w:rsid w:val="0044390D"/>
    <w:rsid w:val="004465D9"/>
    <w:rsid w:val="004516ED"/>
    <w:rsid w:val="00460129"/>
    <w:rsid w:val="00463187"/>
    <w:rsid w:val="00463B12"/>
    <w:rsid w:val="00465CB1"/>
    <w:rsid w:val="0046788A"/>
    <w:rsid w:val="004763AA"/>
    <w:rsid w:val="00483CCB"/>
    <w:rsid w:val="00484AD7"/>
    <w:rsid w:val="00484F3E"/>
    <w:rsid w:val="00487175"/>
    <w:rsid w:val="00491227"/>
    <w:rsid w:val="004931CF"/>
    <w:rsid w:val="0049365B"/>
    <w:rsid w:val="00495903"/>
    <w:rsid w:val="00497B8A"/>
    <w:rsid w:val="004A02C2"/>
    <w:rsid w:val="004A0700"/>
    <w:rsid w:val="004A227E"/>
    <w:rsid w:val="004A22EC"/>
    <w:rsid w:val="004B3863"/>
    <w:rsid w:val="004B3A83"/>
    <w:rsid w:val="004B6A04"/>
    <w:rsid w:val="004C0344"/>
    <w:rsid w:val="004C20D6"/>
    <w:rsid w:val="004D45D3"/>
    <w:rsid w:val="004D5046"/>
    <w:rsid w:val="004E78E8"/>
    <w:rsid w:val="004F2973"/>
    <w:rsid w:val="004F2C6B"/>
    <w:rsid w:val="004F3628"/>
    <w:rsid w:val="00501637"/>
    <w:rsid w:val="00501FBB"/>
    <w:rsid w:val="00503BBC"/>
    <w:rsid w:val="00513803"/>
    <w:rsid w:val="00513FA9"/>
    <w:rsid w:val="00514FE5"/>
    <w:rsid w:val="00516409"/>
    <w:rsid w:val="00516A45"/>
    <w:rsid w:val="0053311F"/>
    <w:rsid w:val="005341CA"/>
    <w:rsid w:val="00544345"/>
    <w:rsid w:val="005568C0"/>
    <w:rsid w:val="00557358"/>
    <w:rsid w:val="00561982"/>
    <w:rsid w:val="00565BB9"/>
    <w:rsid w:val="00572406"/>
    <w:rsid w:val="00572417"/>
    <w:rsid w:val="00573F3E"/>
    <w:rsid w:val="00573F9F"/>
    <w:rsid w:val="005800ED"/>
    <w:rsid w:val="00581F66"/>
    <w:rsid w:val="0058636F"/>
    <w:rsid w:val="0059365A"/>
    <w:rsid w:val="005A43AC"/>
    <w:rsid w:val="005A61E8"/>
    <w:rsid w:val="005B125C"/>
    <w:rsid w:val="005B1F97"/>
    <w:rsid w:val="005B247B"/>
    <w:rsid w:val="005B2E14"/>
    <w:rsid w:val="005C5B3F"/>
    <w:rsid w:val="005C5F5D"/>
    <w:rsid w:val="005D0CEF"/>
    <w:rsid w:val="005D581B"/>
    <w:rsid w:val="005D78DD"/>
    <w:rsid w:val="005F2BDF"/>
    <w:rsid w:val="005F74A8"/>
    <w:rsid w:val="006036B7"/>
    <w:rsid w:val="00603783"/>
    <w:rsid w:val="00611422"/>
    <w:rsid w:val="0061220C"/>
    <w:rsid w:val="0061782D"/>
    <w:rsid w:val="00617E60"/>
    <w:rsid w:val="00620102"/>
    <w:rsid w:val="00620A5B"/>
    <w:rsid w:val="00624426"/>
    <w:rsid w:val="00624F9A"/>
    <w:rsid w:val="00631245"/>
    <w:rsid w:val="00633D0F"/>
    <w:rsid w:val="00636F77"/>
    <w:rsid w:val="00647AE6"/>
    <w:rsid w:val="00647B2A"/>
    <w:rsid w:val="0065035D"/>
    <w:rsid w:val="00652FCA"/>
    <w:rsid w:val="006532C8"/>
    <w:rsid w:val="0065762D"/>
    <w:rsid w:val="00666AE0"/>
    <w:rsid w:val="006675C8"/>
    <w:rsid w:val="00671616"/>
    <w:rsid w:val="00673D3D"/>
    <w:rsid w:val="00684591"/>
    <w:rsid w:val="006856EE"/>
    <w:rsid w:val="00695B8B"/>
    <w:rsid w:val="006A0D3B"/>
    <w:rsid w:val="006A430D"/>
    <w:rsid w:val="006A5B68"/>
    <w:rsid w:val="006B000D"/>
    <w:rsid w:val="006B3347"/>
    <w:rsid w:val="006B6D55"/>
    <w:rsid w:val="006B778F"/>
    <w:rsid w:val="006E21A1"/>
    <w:rsid w:val="006E2BB5"/>
    <w:rsid w:val="006E7612"/>
    <w:rsid w:val="006E78EC"/>
    <w:rsid w:val="006F1017"/>
    <w:rsid w:val="006F4322"/>
    <w:rsid w:val="00701A27"/>
    <w:rsid w:val="007070DD"/>
    <w:rsid w:val="007104C2"/>
    <w:rsid w:val="00717D3E"/>
    <w:rsid w:val="00726C48"/>
    <w:rsid w:val="00732B58"/>
    <w:rsid w:val="00737053"/>
    <w:rsid w:val="0075169B"/>
    <w:rsid w:val="0075210B"/>
    <w:rsid w:val="007523D4"/>
    <w:rsid w:val="0075367E"/>
    <w:rsid w:val="00756748"/>
    <w:rsid w:val="00756787"/>
    <w:rsid w:val="00763C57"/>
    <w:rsid w:val="007644E3"/>
    <w:rsid w:val="00764EC2"/>
    <w:rsid w:val="00771A43"/>
    <w:rsid w:val="00772487"/>
    <w:rsid w:val="00772544"/>
    <w:rsid w:val="0078736C"/>
    <w:rsid w:val="007874FA"/>
    <w:rsid w:val="00787F7D"/>
    <w:rsid w:val="0079001C"/>
    <w:rsid w:val="00790AF6"/>
    <w:rsid w:val="00791E48"/>
    <w:rsid w:val="007A46ED"/>
    <w:rsid w:val="007B1174"/>
    <w:rsid w:val="007D118C"/>
    <w:rsid w:val="007D5F4A"/>
    <w:rsid w:val="007E1800"/>
    <w:rsid w:val="007E4767"/>
    <w:rsid w:val="007E5B85"/>
    <w:rsid w:val="007E5F28"/>
    <w:rsid w:val="007F0A37"/>
    <w:rsid w:val="007F1427"/>
    <w:rsid w:val="007F1DA5"/>
    <w:rsid w:val="007F39BD"/>
    <w:rsid w:val="00800BA0"/>
    <w:rsid w:val="008062DA"/>
    <w:rsid w:val="008069C8"/>
    <w:rsid w:val="00806A7A"/>
    <w:rsid w:val="008116EA"/>
    <w:rsid w:val="00813522"/>
    <w:rsid w:val="00814469"/>
    <w:rsid w:val="00817E19"/>
    <w:rsid w:val="00824785"/>
    <w:rsid w:val="00830A3C"/>
    <w:rsid w:val="0083326D"/>
    <w:rsid w:val="00833DFE"/>
    <w:rsid w:val="00845C25"/>
    <w:rsid w:val="008470D7"/>
    <w:rsid w:val="00852AC4"/>
    <w:rsid w:val="00890314"/>
    <w:rsid w:val="008A18A5"/>
    <w:rsid w:val="008A2F8B"/>
    <w:rsid w:val="008A4A24"/>
    <w:rsid w:val="008A5DB0"/>
    <w:rsid w:val="008B1595"/>
    <w:rsid w:val="008C2790"/>
    <w:rsid w:val="008C3B95"/>
    <w:rsid w:val="008C490E"/>
    <w:rsid w:val="008C6E51"/>
    <w:rsid w:val="008D0ABF"/>
    <w:rsid w:val="008D0E59"/>
    <w:rsid w:val="008D2790"/>
    <w:rsid w:val="008E0D45"/>
    <w:rsid w:val="008E1382"/>
    <w:rsid w:val="008E18FC"/>
    <w:rsid w:val="008E1DD0"/>
    <w:rsid w:val="008E6B37"/>
    <w:rsid w:val="008F05A6"/>
    <w:rsid w:val="008F0E08"/>
    <w:rsid w:val="008F2175"/>
    <w:rsid w:val="008F4242"/>
    <w:rsid w:val="009006F8"/>
    <w:rsid w:val="009166E1"/>
    <w:rsid w:val="00926002"/>
    <w:rsid w:val="00926E49"/>
    <w:rsid w:val="00930B55"/>
    <w:rsid w:val="00933513"/>
    <w:rsid w:val="009349B6"/>
    <w:rsid w:val="00936B30"/>
    <w:rsid w:val="00937F42"/>
    <w:rsid w:val="00945B4B"/>
    <w:rsid w:val="00952084"/>
    <w:rsid w:val="009520B8"/>
    <w:rsid w:val="00952124"/>
    <w:rsid w:val="00957E03"/>
    <w:rsid w:val="009622B5"/>
    <w:rsid w:val="009631F7"/>
    <w:rsid w:val="00964898"/>
    <w:rsid w:val="009700F7"/>
    <w:rsid w:val="009721FA"/>
    <w:rsid w:val="00973C3D"/>
    <w:rsid w:val="00973CFC"/>
    <w:rsid w:val="00976145"/>
    <w:rsid w:val="00980B4E"/>
    <w:rsid w:val="009830DA"/>
    <w:rsid w:val="009855C2"/>
    <w:rsid w:val="00990129"/>
    <w:rsid w:val="00996971"/>
    <w:rsid w:val="009B57EE"/>
    <w:rsid w:val="009B6144"/>
    <w:rsid w:val="009C2BDB"/>
    <w:rsid w:val="009C5338"/>
    <w:rsid w:val="009D2136"/>
    <w:rsid w:val="009D4015"/>
    <w:rsid w:val="009D7000"/>
    <w:rsid w:val="009E1222"/>
    <w:rsid w:val="009E35FF"/>
    <w:rsid w:val="009F4022"/>
    <w:rsid w:val="00A004DC"/>
    <w:rsid w:val="00A0652C"/>
    <w:rsid w:val="00A116B3"/>
    <w:rsid w:val="00A13A72"/>
    <w:rsid w:val="00A20369"/>
    <w:rsid w:val="00A2444C"/>
    <w:rsid w:val="00A26528"/>
    <w:rsid w:val="00A26AD4"/>
    <w:rsid w:val="00A26FCD"/>
    <w:rsid w:val="00A35271"/>
    <w:rsid w:val="00A42B2D"/>
    <w:rsid w:val="00A4308E"/>
    <w:rsid w:val="00A43D65"/>
    <w:rsid w:val="00A460E1"/>
    <w:rsid w:val="00A47660"/>
    <w:rsid w:val="00A54DAE"/>
    <w:rsid w:val="00A55D6E"/>
    <w:rsid w:val="00A57E29"/>
    <w:rsid w:val="00A624DC"/>
    <w:rsid w:val="00A62F1D"/>
    <w:rsid w:val="00A82AF2"/>
    <w:rsid w:val="00A83FFE"/>
    <w:rsid w:val="00A860E9"/>
    <w:rsid w:val="00A86F57"/>
    <w:rsid w:val="00A90207"/>
    <w:rsid w:val="00A92CC3"/>
    <w:rsid w:val="00AA6F95"/>
    <w:rsid w:val="00AA7EEC"/>
    <w:rsid w:val="00AB1C38"/>
    <w:rsid w:val="00AB5231"/>
    <w:rsid w:val="00AC0E26"/>
    <w:rsid w:val="00AC10A3"/>
    <w:rsid w:val="00AC3ACB"/>
    <w:rsid w:val="00AD35F1"/>
    <w:rsid w:val="00AD6AC1"/>
    <w:rsid w:val="00AE0F5E"/>
    <w:rsid w:val="00AE2074"/>
    <w:rsid w:val="00AE7102"/>
    <w:rsid w:val="00AF424C"/>
    <w:rsid w:val="00B01B7E"/>
    <w:rsid w:val="00B023ED"/>
    <w:rsid w:val="00B06EA8"/>
    <w:rsid w:val="00B20097"/>
    <w:rsid w:val="00B2119A"/>
    <w:rsid w:val="00B216B5"/>
    <w:rsid w:val="00B26C70"/>
    <w:rsid w:val="00B320C2"/>
    <w:rsid w:val="00B33FF1"/>
    <w:rsid w:val="00B44430"/>
    <w:rsid w:val="00B46E8E"/>
    <w:rsid w:val="00B54A4B"/>
    <w:rsid w:val="00B57378"/>
    <w:rsid w:val="00B61EEA"/>
    <w:rsid w:val="00B62D1A"/>
    <w:rsid w:val="00B6307C"/>
    <w:rsid w:val="00B64EED"/>
    <w:rsid w:val="00B659E4"/>
    <w:rsid w:val="00B764A4"/>
    <w:rsid w:val="00B80E70"/>
    <w:rsid w:val="00B815BE"/>
    <w:rsid w:val="00B81E46"/>
    <w:rsid w:val="00B830E8"/>
    <w:rsid w:val="00B87E91"/>
    <w:rsid w:val="00B9195D"/>
    <w:rsid w:val="00B94559"/>
    <w:rsid w:val="00B95856"/>
    <w:rsid w:val="00B95F96"/>
    <w:rsid w:val="00BA0A96"/>
    <w:rsid w:val="00BB0330"/>
    <w:rsid w:val="00BB23D2"/>
    <w:rsid w:val="00BB410D"/>
    <w:rsid w:val="00BB544C"/>
    <w:rsid w:val="00BB59AC"/>
    <w:rsid w:val="00BB7D6B"/>
    <w:rsid w:val="00BC0F48"/>
    <w:rsid w:val="00BC3268"/>
    <w:rsid w:val="00BC377D"/>
    <w:rsid w:val="00BC43E1"/>
    <w:rsid w:val="00BD058C"/>
    <w:rsid w:val="00BE14D6"/>
    <w:rsid w:val="00BE3E29"/>
    <w:rsid w:val="00BE4AB1"/>
    <w:rsid w:val="00BF299D"/>
    <w:rsid w:val="00BF2CB6"/>
    <w:rsid w:val="00BF3AC5"/>
    <w:rsid w:val="00BF41F9"/>
    <w:rsid w:val="00BF575F"/>
    <w:rsid w:val="00C07349"/>
    <w:rsid w:val="00C253AC"/>
    <w:rsid w:val="00C31C75"/>
    <w:rsid w:val="00C326CD"/>
    <w:rsid w:val="00C32E1C"/>
    <w:rsid w:val="00C33108"/>
    <w:rsid w:val="00C34C50"/>
    <w:rsid w:val="00C421D4"/>
    <w:rsid w:val="00C42E55"/>
    <w:rsid w:val="00C442AE"/>
    <w:rsid w:val="00C62D99"/>
    <w:rsid w:val="00C6309A"/>
    <w:rsid w:val="00C6455F"/>
    <w:rsid w:val="00C70745"/>
    <w:rsid w:val="00C73BB6"/>
    <w:rsid w:val="00C76F1E"/>
    <w:rsid w:val="00C76F75"/>
    <w:rsid w:val="00C8231F"/>
    <w:rsid w:val="00C85815"/>
    <w:rsid w:val="00C86677"/>
    <w:rsid w:val="00C91490"/>
    <w:rsid w:val="00C91933"/>
    <w:rsid w:val="00C97D17"/>
    <w:rsid w:val="00CA601A"/>
    <w:rsid w:val="00CB2833"/>
    <w:rsid w:val="00CB4E26"/>
    <w:rsid w:val="00CB7E03"/>
    <w:rsid w:val="00CC274E"/>
    <w:rsid w:val="00CD4D69"/>
    <w:rsid w:val="00CE75A5"/>
    <w:rsid w:val="00CF42A7"/>
    <w:rsid w:val="00D000F1"/>
    <w:rsid w:val="00D0185D"/>
    <w:rsid w:val="00D01E5F"/>
    <w:rsid w:val="00D0214F"/>
    <w:rsid w:val="00D117C9"/>
    <w:rsid w:val="00D11A16"/>
    <w:rsid w:val="00D17272"/>
    <w:rsid w:val="00D178DA"/>
    <w:rsid w:val="00D214EE"/>
    <w:rsid w:val="00D2246D"/>
    <w:rsid w:val="00D23C6B"/>
    <w:rsid w:val="00D35B3F"/>
    <w:rsid w:val="00D451D6"/>
    <w:rsid w:val="00D46899"/>
    <w:rsid w:val="00D5036A"/>
    <w:rsid w:val="00D50508"/>
    <w:rsid w:val="00D50C90"/>
    <w:rsid w:val="00D532C1"/>
    <w:rsid w:val="00D5525B"/>
    <w:rsid w:val="00D60ED1"/>
    <w:rsid w:val="00D70E54"/>
    <w:rsid w:val="00D71B41"/>
    <w:rsid w:val="00D77C43"/>
    <w:rsid w:val="00D8154B"/>
    <w:rsid w:val="00D82C00"/>
    <w:rsid w:val="00D8472D"/>
    <w:rsid w:val="00D87147"/>
    <w:rsid w:val="00D92859"/>
    <w:rsid w:val="00D96BBA"/>
    <w:rsid w:val="00DA4C22"/>
    <w:rsid w:val="00DA714E"/>
    <w:rsid w:val="00DB1B39"/>
    <w:rsid w:val="00DB3FD6"/>
    <w:rsid w:val="00DB400A"/>
    <w:rsid w:val="00DC13A5"/>
    <w:rsid w:val="00DC2D69"/>
    <w:rsid w:val="00DC5A1E"/>
    <w:rsid w:val="00DC731E"/>
    <w:rsid w:val="00DD1805"/>
    <w:rsid w:val="00DD2812"/>
    <w:rsid w:val="00DD53D1"/>
    <w:rsid w:val="00DD6411"/>
    <w:rsid w:val="00DD68B6"/>
    <w:rsid w:val="00DD7381"/>
    <w:rsid w:val="00DE3FF9"/>
    <w:rsid w:val="00DE6395"/>
    <w:rsid w:val="00DE7585"/>
    <w:rsid w:val="00DF1E44"/>
    <w:rsid w:val="00DF60A9"/>
    <w:rsid w:val="00E06B3F"/>
    <w:rsid w:val="00E2266B"/>
    <w:rsid w:val="00E30581"/>
    <w:rsid w:val="00E318EE"/>
    <w:rsid w:val="00E3474F"/>
    <w:rsid w:val="00E43553"/>
    <w:rsid w:val="00E446EC"/>
    <w:rsid w:val="00E55723"/>
    <w:rsid w:val="00E558D6"/>
    <w:rsid w:val="00E5752B"/>
    <w:rsid w:val="00E60AF7"/>
    <w:rsid w:val="00E637C5"/>
    <w:rsid w:val="00E64C45"/>
    <w:rsid w:val="00E6581C"/>
    <w:rsid w:val="00E712CB"/>
    <w:rsid w:val="00E7777B"/>
    <w:rsid w:val="00E82797"/>
    <w:rsid w:val="00E83827"/>
    <w:rsid w:val="00E85335"/>
    <w:rsid w:val="00E866BC"/>
    <w:rsid w:val="00E95D8A"/>
    <w:rsid w:val="00E96710"/>
    <w:rsid w:val="00EB1398"/>
    <w:rsid w:val="00EB34D1"/>
    <w:rsid w:val="00EB5CDB"/>
    <w:rsid w:val="00EB7C71"/>
    <w:rsid w:val="00EC7162"/>
    <w:rsid w:val="00EE0BFF"/>
    <w:rsid w:val="00EE5F76"/>
    <w:rsid w:val="00EE623B"/>
    <w:rsid w:val="00EF0380"/>
    <w:rsid w:val="00EF52A0"/>
    <w:rsid w:val="00F0018B"/>
    <w:rsid w:val="00F01B54"/>
    <w:rsid w:val="00F04539"/>
    <w:rsid w:val="00F054E7"/>
    <w:rsid w:val="00F07FD3"/>
    <w:rsid w:val="00F122C8"/>
    <w:rsid w:val="00F14759"/>
    <w:rsid w:val="00F14AA6"/>
    <w:rsid w:val="00F16321"/>
    <w:rsid w:val="00F22EA6"/>
    <w:rsid w:val="00F278DE"/>
    <w:rsid w:val="00F30FB4"/>
    <w:rsid w:val="00F31123"/>
    <w:rsid w:val="00F31695"/>
    <w:rsid w:val="00F3206C"/>
    <w:rsid w:val="00F33F5A"/>
    <w:rsid w:val="00F34864"/>
    <w:rsid w:val="00F362F4"/>
    <w:rsid w:val="00F423DE"/>
    <w:rsid w:val="00F43882"/>
    <w:rsid w:val="00F66067"/>
    <w:rsid w:val="00F66649"/>
    <w:rsid w:val="00F70832"/>
    <w:rsid w:val="00F731BE"/>
    <w:rsid w:val="00F8391F"/>
    <w:rsid w:val="00F83B1F"/>
    <w:rsid w:val="00F84461"/>
    <w:rsid w:val="00F849F1"/>
    <w:rsid w:val="00F900B2"/>
    <w:rsid w:val="00F92DB1"/>
    <w:rsid w:val="00FA01ED"/>
    <w:rsid w:val="00FA0FB3"/>
    <w:rsid w:val="00FA1FCA"/>
    <w:rsid w:val="00FB1B6F"/>
    <w:rsid w:val="00FB69B6"/>
    <w:rsid w:val="00FB69E4"/>
    <w:rsid w:val="00FB7CFE"/>
    <w:rsid w:val="00FC2F65"/>
    <w:rsid w:val="00FC7A63"/>
    <w:rsid w:val="00FD5124"/>
    <w:rsid w:val="00FE5208"/>
    <w:rsid w:val="00FE6D7C"/>
    <w:rsid w:val="00FF03BD"/>
    <w:rsid w:val="12AC2272"/>
    <w:rsid w:val="15A616D8"/>
    <w:rsid w:val="44CE53CC"/>
    <w:rsid w:val="45A46038"/>
    <w:rsid w:val="626F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E5360B"/>
  <w15:chartTrackingRefBased/>
  <w15:docId w15:val="{B828D567-41EA-41F9-9989-BC624D81D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uiPriority="0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b/>
      <w:bCs/>
      <w:color w:val="000000"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autoSpaceDE w:val="0"/>
      <w:autoSpaceDN w:val="0"/>
      <w:adjustRightInd w:val="0"/>
      <w:outlineLvl w:val="5"/>
    </w:pPr>
    <w:rPr>
      <w:b/>
      <w:bCs/>
      <w:i/>
      <w:iCs/>
      <w:color w:val="000000"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autoSpaceDE w:val="0"/>
      <w:autoSpaceDN w:val="0"/>
      <w:adjustRightInd w:val="0"/>
      <w:outlineLvl w:val="6"/>
    </w:pPr>
    <w:rPr>
      <w:i/>
      <w:iCs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uiPriority w:val="99"/>
    <w:rPr>
      <w:sz w:val="24"/>
      <w:szCs w:val="24"/>
    </w:rPr>
  </w:style>
  <w:style w:type="character" w:styleId="FollowedHyperlink">
    <w:name w:val="FollowedHyperlink"/>
    <w:uiPriority w:val="99"/>
    <w:unhideWhenUsed/>
    <w:rPr>
      <w:color w:val="800080"/>
      <w:u w:val="single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HeaderChar">
    <w:name w:val="Header Char"/>
    <w:link w:val="Header"/>
    <w:uiPriority w:val="99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BodyTextIndent">
    <w:name w:val="Body Text Indent"/>
    <w:basedOn w:val="Normal"/>
    <w:pPr>
      <w:autoSpaceDE w:val="0"/>
      <w:autoSpaceDN w:val="0"/>
      <w:adjustRightInd w:val="0"/>
      <w:ind w:left="540" w:hanging="180"/>
    </w:pPr>
    <w:rPr>
      <w:color w:val="000000"/>
      <w:sz w:val="20"/>
      <w:szCs w:val="20"/>
    </w:rPr>
  </w:style>
  <w:style w:type="character" w:styleId="CommentReference">
    <w:name w:val="annotation reference"/>
    <w:uiPriority w:val="99"/>
    <w:semiHidden/>
    <w:unhideWhenUsed/>
    <w:rsid w:val="003658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58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585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585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65853"/>
    <w:rPr>
      <w:b/>
      <w:bCs/>
    </w:rPr>
  </w:style>
  <w:style w:type="character" w:styleId="UnresolvedMention">
    <w:name w:val="Unresolved Mention"/>
    <w:uiPriority w:val="99"/>
    <w:semiHidden/>
    <w:unhideWhenUsed/>
    <w:rsid w:val="0049122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qFormat/>
    <w:rsid w:val="00446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973</Words>
  <Characters>5922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VINCENT K</vt:lpstr>
    </vt:vector>
  </TitlesOfParts>
  <Company/>
  <LinksUpToDate>false</LinksUpToDate>
  <CharactersWithSpaces>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VINCENT K</dc:title>
  <dc:subject/>
  <dc:creator>Seanface</dc:creator>
  <cp:keywords/>
  <cp:lastModifiedBy>Watts,P (pgt)</cp:lastModifiedBy>
  <cp:revision>226</cp:revision>
  <cp:lastPrinted>2020-04-13T23:09:00Z</cp:lastPrinted>
  <dcterms:created xsi:type="dcterms:W3CDTF">2020-10-19T16:52:00Z</dcterms:created>
  <dcterms:modified xsi:type="dcterms:W3CDTF">2021-10-20T20:02:00Z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