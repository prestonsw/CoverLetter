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FC0E57" w:rsidRDefault="00085097" w:rsidP="00FC0E57">
      <w:pPr>
        <w:pStyle w:val="NoSpacing"/>
        <w:jc w:val="center"/>
        <w:rPr>
          <w:sz w:val="28"/>
          <w:szCs w:val="28"/>
        </w:rPr>
      </w:pPr>
      <w:r w:rsidRPr="00FC0E57">
        <w:rPr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0EF7C9E6" w14:textId="36D43ABD" w:rsidR="003C3643" w:rsidRDefault="005936E4" w:rsidP="003C3643">
      <w:pPr>
        <w:spacing w:after="100" w:afterAutospacing="1" w:line="240" w:lineRule="auto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DATE \@ "d MMMM, yyyy" </w:instrText>
      </w:r>
      <w:r>
        <w:rPr>
          <w:rFonts w:cs="Times New Roman"/>
        </w:rPr>
        <w:fldChar w:fldCharType="separate"/>
      </w:r>
      <w:ins w:id="0" w:author="Preston Watts" w:date="2020-12-19T00:00:00Z">
        <w:r w:rsidR="009A0A40">
          <w:rPr>
            <w:rFonts w:cs="Times New Roman"/>
            <w:noProof/>
          </w:rPr>
          <w:t>19 December, 2020</w:t>
        </w:r>
      </w:ins>
      <w:del w:id="1" w:author="Preston Watts" w:date="2020-11-09T11:38:00Z">
        <w:r w:rsidR="00062BFD" w:rsidDel="008D1959">
          <w:rPr>
            <w:rFonts w:cs="Times New Roman"/>
            <w:noProof/>
          </w:rPr>
          <w:delText>15 October, 2020</w:delText>
        </w:r>
      </w:del>
      <w:r>
        <w:rPr>
          <w:rFonts w:cs="Times New Roman"/>
        </w:rPr>
        <w:fldChar w:fldCharType="end"/>
      </w:r>
    </w:p>
    <w:p w14:paraId="5583FEEB" w14:textId="25C573ED" w:rsidR="005936E4" w:rsidRPr="00E56962" w:rsidRDefault="007A41D4" w:rsidP="00FB7279">
      <w:pPr>
        <w:pStyle w:val="NoSpacing"/>
        <w:rPr>
          <w:i/>
          <w:iCs/>
          <w:u w:val="single"/>
        </w:rPr>
      </w:pPr>
      <w:r w:rsidRPr="00E56962">
        <w:rPr>
          <w:i/>
          <w:iCs/>
          <w:u w:val="single"/>
        </w:rPr>
        <w:t xml:space="preserve">Name </w:t>
      </w:r>
      <w:proofErr w:type="spellStart"/>
      <w:r w:rsidRPr="00E56962">
        <w:rPr>
          <w:i/>
          <w:iCs/>
          <w:u w:val="single"/>
        </w:rPr>
        <w:t>Name</w:t>
      </w:r>
      <w:proofErr w:type="spellEnd"/>
      <w:r w:rsidRPr="00E56962">
        <w:rPr>
          <w:i/>
          <w:iCs/>
          <w:u w:val="single"/>
        </w:rPr>
        <w:t xml:space="preserve"> </w:t>
      </w:r>
    </w:p>
    <w:p w14:paraId="35BD4438" w14:textId="405225F0" w:rsidR="00FC0E57" w:rsidRPr="00E56962" w:rsidRDefault="00FC0E57" w:rsidP="00FB7279">
      <w:pPr>
        <w:pStyle w:val="NoSpacing"/>
        <w:rPr>
          <w:i/>
          <w:iCs/>
          <w:u w:val="single"/>
        </w:rPr>
      </w:pPr>
      <w:r w:rsidRPr="00E56962">
        <w:rPr>
          <w:i/>
          <w:iCs/>
          <w:u w:val="single"/>
        </w:rPr>
        <w:t xml:space="preserve">Title </w:t>
      </w:r>
      <w:proofErr w:type="spellStart"/>
      <w:r w:rsidRPr="00E56962">
        <w:rPr>
          <w:i/>
          <w:iCs/>
          <w:u w:val="single"/>
        </w:rPr>
        <w:t>Title</w:t>
      </w:r>
      <w:proofErr w:type="spellEnd"/>
    </w:p>
    <w:p w14:paraId="2A864C5E" w14:textId="35EB8FFE" w:rsidR="00FC0E57" w:rsidRPr="00E56962" w:rsidRDefault="004A5B97" w:rsidP="00FB7279">
      <w:pPr>
        <w:pStyle w:val="NoSpacing"/>
        <w:rPr>
          <w:i/>
          <w:iCs/>
          <w:u w:val="single"/>
        </w:rPr>
      </w:pPr>
      <w:r w:rsidRPr="00E56962">
        <w:rPr>
          <w:i/>
          <w:iCs/>
          <w:u w:val="single"/>
        </w:rPr>
        <w:t xml:space="preserve">Company </w:t>
      </w:r>
      <w:proofErr w:type="spellStart"/>
      <w:r w:rsidRPr="00E56962">
        <w:rPr>
          <w:i/>
          <w:iCs/>
          <w:u w:val="single"/>
        </w:rPr>
        <w:t>Company</w:t>
      </w:r>
      <w:proofErr w:type="spellEnd"/>
      <w:r w:rsidRPr="00E56962">
        <w:rPr>
          <w:i/>
          <w:iCs/>
          <w:u w:val="single"/>
        </w:rPr>
        <w:t xml:space="preserve"> </w:t>
      </w:r>
    </w:p>
    <w:p w14:paraId="28FFE2CF" w14:textId="7B67767C" w:rsidR="004A5B97" w:rsidRPr="00E56962" w:rsidRDefault="003B6D89" w:rsidP="00FB7279">
      <w:pPr>
        <w:pStyle w:val="NoSpacing"/>
        <w:rPr>
          <w:i/>
          <w:iCs/>
          <w:u w:val="single"/>
        </w:rPr>
      </w:pPr>
      <w:r w:rsidRPr="00E56962">
        <w:rPr>
          <w:i/>
          <w:iCs/>
          <w:u w:val="single"/>
        </w:rPr>
        <w:t>Street</w:t>
      </w:r>
      <w:r w:rsidR="004A5B97" w:rsidRPr="00E56962">
        <w:rPr>
          <w:i/>
          <w:iCs/>
          <w:u w:val="single"/>
        </w:rPr>
        <w:t xml:space="preserve"> </w:t>
      </w:r>
      <w:r w:rsidRPr="00E56962">
        <w:rPr>
          <w:i/>
          <w:iCs/>
          <w:u w:val="single"/>
        </w:rPr>
        <w:t>A</w:t>
      </w:r>
      <w:r w:rsidR="004A5B97" w:rsidRPr="00E56962">
        <w:rPr>
          <w:i/>
          <w:iCs/>
          <w:u w:val="single"/>
        </w:rPr>
        <w:t xml:space="preserve">ddress </w:t>
      </w:r>
    </w:p>
    <w:p w14:paraId="61A71A4A" w14:textId="74C3D42D" w:rsidR="004A5B97" w:rsidRPr="00E56962" w:rsidRDefault="003B6D89" w:rsidP="00FB7279">
      <w:pPr>
        <w:pStyle w:val="NoSpacing"/>
        <w:rPr>
          <w:i/>
          <w:iCs/>
          <w:u w:val="single"/>
        </w:rPr>
      </w:pPr>
      <w:r w:rsidRPr="00E56962">
        <w:rPr>
          <w:i/>
          <w:iCs/>
          <w:u w:val="single"/>
        </w:rPr>
        <w:t xml:space="preserve">City, State Zip </w:t>
      </w:r>
    </w:p>
    <w:p w14:paraId="17AFC70C" w14:textId="4D73E536" w:rsidR="00947E0C" w:rsidRDefault="00947E0C" w:rsidP="00FB7279">
      <w:pPr>
        <w:pStyle w:val="NoSpacing"/>
      </w:pPr>
    </w:p>
    <w:p w14:paraId="421AB475" w14:textId="01C828ED" w:rsidR="00947E0C" w:rsidRPr="00E56962" w:rsidRDefault="00947E0C" w:rsidP="00FB7279">
      <w:pPr>
        <w:pStyle w:val="NoSpacing"/>
        <w:rPr>
          <w:i/>
          <w:iCs/>
          <w:u w:val="single"/>
        </w:rPr>
      </w:pPr>
      <w:r w:rsidRPr="00E56962">
        <w:rPr>
          <w:i/>
          <w:iCs/>
          <w:u w:val="single"/>
        </w:rPr>
        <w:t xml:space="preserve">Dear Name, </w:t>
      </w:r>
    </w:p>
    <w:p w14:paraId="76D6C617" w14:textId="287A50D4" w:rsidR="00947E0C" w:rsidRDefault="00947E0C" w:rsidP="00FB7279">
      <w:pPr>
        <w:pStyle w:val="NoSpacing"/>
      </w:pPr>
    </w:p>
    <w:p w14:paraId="4C3E3B58" w14:textId="4443277B" w:rsidR="00EF18E6" w:rsidDel="009A0A40" w:rsidRDefault="00EF18E6" w:rsidP="00EF18E6">
      <w:pPr>
        <w:rPr>
          <w:del w:id="2" w:author="Preston Watts" w:date="2020-12-19T00:00:00Z"/>
        </w:rPr>
      </w:pPr>
      <w:del w:id="3" w:author="Preston Watts" w:date="2020-12-19T00:00:00Z">
        <w:r w:rsidDel="009A0A40">
          <w:delText xml:space="preserve">I am interested in the </w:delText>
        </w:r>
        <w:r w:rsidRPr="00EF18E6" w:rsidDel="009A0A40">
          <w:rPr>
            <w:i/>
            <w:iCs/>
            <w:u w:val="single"/>
          </w:rPr>
          <w:delText>Associate Product Manager (APM)</w:delText>
        </w:r>
        <w:r w:rsidDel="009A0A40">
          <w:delText xml:space="preserve"> position at </w:delText>
        </w:r>
        <w:r w:rsidR="00805BCF" w:rsidDel="009A0A40">
          <w:rPr>
            <w:i/>
            <w:iCs/>
            <w:u w:val="single"/>
          </w:rPr>
          <w:delText>Company</w:delText>
        </w:r>
        <w:r w:rsidDel="009A0A40">
          <w:delText xml:space="preserve">. My education and experience have given me the intuition and technical skills required to understand </w:delText>
        </w:r>
      </w:del>
      <w:del w:id="4" w:author="Preston Watts" w:date="2020-11-19T11:36:00Z">
        <w:r w:rsidDel="005A7565">
          <w:delText xml:space="preserve">the needs of </w:delText>
        </w:r>
      </w:del>
      <w:del w:id="5" w:author="Preston Watts" w:date="2020-11-10T14:31:00Z">
        <w:r w:rsidDel="00BE14EE">
          <w:delText>customers</w:delText>
        </w:r>
      </w:del>
      <w:del w:id="6" w:author="Preston Watts" w:date="2020-11-19T11:36:00Z">
        <w:r w:rsidR="00BE14EE" w:rsidDel="005A7565">
          <w:delText>user</w:delText>
        </w:r>
      </w:del>
      <w:del w:id="7" w:author="Preston Watts" w:date="2020-12-19T00:00:00Z">
        <w:r w:rsidR="00BE14EE" w:rsidDel="009A0A40">
          <w:delText>s</w:delText>
        </w:r>
        <w:r w:rsidDel="009A0A40">
          <w:delText xml:space="preserve">, prevailing market forces, and the constraints of design and engineering teams. </w:delText>
        </w:r>
        <w:r w:rsidRPr="004E6873" w:rsidDel="009A0A40">
          <w:rPr>
            <w:i/>
            <w:iCs/>
            <w:u w:val="single"/>
          </w:rPr>
          <w:delText xml:space="preserve">Also, my </w:delText>
        </w:r>
        <w:r w:rsidR="007B09C9" w:rsidRPr="004E6873" w:rsidDel="009A0A40">
          <w:rPr>
            <w:i/>
            <w:iCs/>
            <w:u w:val="single"/>
          </w:rPr>
          <w:delText>letter</w:delText>
        </w:r>
        <w:r w:rsidRPr="004E6873" w:rsidDel="009A0A40">
          <w:rPr>
            <w:i/>
            <w:iCs/>
            <w:u w:val="single"/>
          </w:rPr>
          <w:delText xml:space="preserve"> </w:delText>
        </w:r>
        <w:r w:rsidR="007B09C9" w:rsidRPr="004E6873" w:rsidDel="009A0A40">
          <w:rPr>
            <w:i/>
            <w:iCs/>
            <w:u w:val="single"/>
          </w:rPr>
          <w:delText>states</w:delText>
        </w:r>
        <w:r w:rsidR="006B288C" w:rsidDel="009A0A40">
          <w:rPr>
            <w:i/>
            <w:iCs/>
            <w:u w:val="single"/>
          </w:rPr>
          <w:delText xml:space="preserve"> that I reside in</w:delText>
        </w:r>
        <w:r w:rsidRPr="004E6873" w:rsidDel="009A0A40">
          <w:rPr>
            <w:i/>
            <w:iCs/>
            <w:u w:val="single"/>
          </w:rPr>
          <w:delText xml:space="preserve"> Baton Rouge</w:delText>
        </w:r>
        <w:r w:rsidR="007B09C9" w:rsidRPr="004E6873" w:rsidDel="009A0A40">
          <w:rPr>
            <w:i/>
            <w:iCs/>
            <w:u w:val="single"/>
          </w:rPr>
          <w:delText>,</w:delText>
        </w:r>
        <w:r w:rsidRPr="004E6873" w:rsidDel="009A0A40">
          <w:rPr>
            <w:i/>
            <w:iCs/>
            <w:u w:val="single"/>
          </w:rPr>
          <w:delText xml:space="preserve"> </w:delText>
        </w:r>
        <w:r w:rsidR="009B4D2C" w:rsidRPr="004E6873" w:rsidDel="009A0A40">
          <w:rPr>
            <w:i/>
            <w:iCs/>
            <w:u w:val="single"/>
          </w:rPr>
          <w:delText xml:space="preserve">but I intend to move to </w:delText>
        </w:r>
        <w:r w:rsidR="009B4D2C" w:rsidRPr="00C10CEB" w:rsidDel="009A0A40">
          <w:rPr>
            <w:b/>
            <w:bCs/>
            <w:i/>
            <w:iCs/>
            <w:u w:val="single"/>
          </w:rPr>
          <w:delText>Austin</w:delText>
        </w:r>
        <w:r w:rsidR="007B09C9" w:rsidRPr="004E6873" w:rsidDel="009A0A40">
          <w:rPr>
            <w:i/>
            <w:iCs/>
            <w:u w:val="single"/>
          </w:rPr>
          <w:delText>.</w:delText>
        </w:r>
      </w:del>
    </w:p>
    <w:p w14:paraId="0213EB45" w14:textId="6117231D" w:rsidR="0026269F" w:rsidDel="009A0A40" w:rsidRDefault="00BB613B" w:rsidP="0026269F">
      <w:pPr>
        <w:rPr>
          <w:del w:id="8" w:author="Preston Watts" w:date="2020-12-19T00:00:00Z"/>
        </w:rPr>
      </w:pPr>
      <w:del w:id="9" w:author="Preston Watts" w:date="2020-12-19T00:00:00Z">
        <w:r w:rsidDel="009A0A40">
          <w:delText xml:space="preserve">Product management </w:delText>
        </w:r>
        <w:r w:rsidR="008F4E56" w:rsidDel="009A0A40">
          <w:delText xml:space="preserve">is </w:delText>
        </w:r>
      </w:del>
      <w:del w:id="10" w:author="Preston Watts" w:date="2020-11-19T11:37:00Z">
        <w:r w:rsidR="008F4E56" w:rsidDel="005A7565">
          <w:delText xml:space="preserve">key </w:delText>
        </w:r>
      </w:del>
      <w:del w:id="11" w:author="Preston Watts" w:date="2020-12-19T00:00:00Z">
        <w:r w:rsidR="00D138C7" w:rsidDel="009A0A40">
          <w:delText xml:space="preserve">in maintaining existing customer </w:delText>
        </w:r>
        <w:r w:rsidR="00220EE9" w:rsidDel="009A0A40">
          <w:delText xml:space="preserve">relationships </w:delText>
        </w:r>
        <w:r w:rsidR="00D138C7" w:rsidDel="009A0A40">
          <w:delText xml:space="preserve">and </w:delText>
        </w:r>
      </w:del>
      <w:del w:id="12" w:author="Preston Watts" w:date="2020-11-19T11:37:00Z">
        <w:r w:rsidR="00D138C7" w:rsidDel="008F3FF2">
          <w:delText xml:space="preserve">in </w:delText>
        </w:r>
      </w:del>
      <w:del w:id="13" w:author="Preston Watts" w:date="2020-12-19T00:00:00Z">
        <w:r w:rsidR="00D138C7" w:rsidDel="009A0A40">
          <w:delText>obtaining new</w:delText>
        </w:r>
        <w:r w:rsidR="00220EE9" w:rsidDel="009A0A40">
          <w:delText xml:space="preserve"> customers</w:delText>
        </w:r>
        <w:r w:rsidR="00DE57EC" w:rsidDel="009A0A40">
          <w:delText>,</w:delText>
        </w:r>
        <w:r w:rsidR="00C10CEB" w:rsidDel="009A0A40">
          <w:delText xml:space="preserve"> </w:delText>
        </w:r>
        <w:r w:rsidR="003A0698" w:rsidDel="009A0A40">
          <w:delText>as it keeps the needs and wants of t</w:delText>
        </w:r>
        <w:r w:rsidR="00CC7D8C" w:rsidDel="009A0A40">
          <w:delText xml:space="preserve">he user at the center of the development process. </w:delText>
        </w:r>
        <w:r w:rsidR="0026269F" w:rsidDel="009A0A40">
          <w:delText xml:space="preserve">In my graduate studies and as a research associate at the Economics and Policy Research Group (EPRG), I acquired knowledge and skills an </w:delText>
        </w:r>
        <w:r w:rsidR="0026269F" w:rsidRPr="0026269F" w:rsidDel="009A0A40">
          <w:rPr>
            <w:i/>
            <w:iCs/>
            <w:u w:val="single"/>
          </w:rPr>
          <w:delText>APM</w:delText>
        </w:r>
        <w:r w:rsidR="0026269F" w:rsidDel="009A0A40">
          <w:delText xml:space="preserve"> would use every day. </w:delText>
        </w:r>
      </w:del>
    </w:p>
    <w:p w14:paraId="763BA4A1" w14:textId="1A69EA5F" w:rsidR="00B302BF" w:rsidDel="00957D51" w:rsidRDefault="00B302BF" w:rsidP="00B302BF">
      <w:pPr>
        <w:pStyle w:val="ListParagraph"/>
        <w:numPr>
          <w:ilvl w:val="0"/>
          <w:numId w:val="1"/>
        </w:numPr>
        <w:rPr>
          <w:del w:id="14" w:author="Preston Watts" w:date="2020-12-18T12:23:00Z"/>
        </w:rPr>
      </w:pPr>
      <w:del w:id="15" w:author="Preston Watts" w:date="2020-12-18T12:23:00Z">
        <w:r w:rsidRPr="00A64297" w:rsidDel="00957D51">
          <w:rPr>
            <w:b/>
            <w:bCs/>
          </w:rPr>
          <w:delText>Experiment and Analysis:</w:delText>
        </w:r>
        <w:r w:rsidDel="00957D51">
          <w:delText xml:space="preserve"> At EPRG, I worked on a team whose entire product revolved around </w:delText>
        </w:r>
      </w:del>
      <w:del w:id="16" w:author="Preston Watts" w:date="2020-11-19T11:37:00Z">
        <w:r w:rsidDel="008F3FF2">
          <w:delText>the analysis of economic series and the testing of</w:delText>
        </w:r>
      </w:del>
      <w:del w:id="17" w:author="Preston Watts" w:date="2020-12-18T12:23:00Z">
        <w:r w:rsidDel="00957D51">
          <w:delText xml:space="preserve"> hypotheses. As a member of the product team, this would translate into carefully designed metrics and the ability to track product success with an eye for continual improvement. </w:delText>
        </w:r>
      </w:del>
    </w:p>
    <w:p w14:paraId="38116684" w14:textId="2E6D4A16" w:rsidR="005F361B" w:rsidDel="00957D51" w:rsidRDefault="00783A58" w:rsidP="001938CB">
      <w:pPr>
        <w:pStyle w:val="ListParagraph"/>
        <w:numPr>
          <w:ilvl w:val="0"/>
          <w:numId w:val="1"/>
        </w:numPr>
        <w:rPr>
          <w:del w:id="18" w:author="Preston Watts" w:date="2020-12-18T12:23:00Z"/>
        </w:rPr>
      </w:pPr>
      <w:commentRangeStart w:id="19"/>
      <w:del w:id="20" w:author="Preston Watts" w:date="2020-12-18T12:23:00Z">
        <w:r w:rsidDel="00957D51">
          <w:rPr>
            <w:b/>
            <w:bCs/>
          </w:rPr>
          <w:delText>Crafting a Product:</w:delText>
        </w:r>
        <w:r w:rsidDel="00957D51">
          <w:delText xml:space="preserve"> </w:delText>
        </w:r>
        <w:r w:rsidR="00835DB4" w:rsidDel="00957D51">
          <w:delText>During my</w:delText>
        </w:r>
        <w:r w:rsidR="0055723D" w:rsidDel="00957D51">
          <w:delText xml:space="preserve"> economics</w:delText>
        </w:r>
        <w:r w:rsidR="00835DB4" w:rsidDel="00957D51">
          <w:delText xml:space="preserve"> master</w:delText>
        </w:r>
        <w:r w:rsidR="0055723D" w:rsidDel="00957D51">
          <w:delText>s</w:delText>
        </w:r>
        <w:r w:rsidR="00835DB4" w:rsidDel="00957D51">
          <w:delText xml:space="preserve">, I studied </w:delText>
        </w:r>
        <w:r w:rsidR="001D3CCC" w:rsidDel="00957D51">
          <w:delText>optimization theory</w:delText>
        </w:r>
        <w:r w:rsidR="00272A42" w:rsidDel="00957D51">
          <w:delText>,</w:delText>
        </w:r>
        <w:r w:rsidR="0021081E" w:rsidDel="00957D51">
          <w:delText xml:space="preserve"> and the concept of maximizing a goal under constraints is an ideal framework for thinking about </w:delText>
        </w:r>
        <w:commentRangeStart w:id="21"/>
        <w:r w:rsidR="003B4E4B" w:rsidDel="00957D51">
          <w:delText>a</w:delText>
        </w:r>
        <w:r w:rsidR="0021081E" w:rsidDel="00957D51">
          <w:delText xml:space="preserve"> product</w:delText>
        </w:r>
        <w:commentRangeEnd w:id="21"/>
        <w:r w:rsidR="003B4E4B" w:rsidDel="00957D51">
          <w:rPr>
            <w:rStyle w:val="CommentReference"/>
          </w:rPr>
          <w:commentReference w:id="21"/>
        </w:r>
        <w:r w:rsidR="0021081E" w:rsidDel="00957D51">
          <w:delText xml:space="preserve">. </w:delText>
        </w:r>
        <w:r w:rsidR="001B3512" w:rsidDel="00957D51">
          <w:delText xml:space="preserve">For instance, </w:delText>
        </w:r>
      </w:del>
      <w:del w:id="22" w:author="Preston Watts" w:date="2020-11-19T11:37:00Z">
        <w:r w:rsidR="001B3512" w:rsidDel="008F3FF2">
          <w:delText>t</w:delText>
        </w:r>
        <w:r w:rsidR="00B656B3" w:rsidDel="008F3FF2">
          <w:delText>he creation of</w:delText>
        </w:r>
      </w:del>
      <w:del w:id="23" w:author="Preston Watts" w:date="2020-12-18T12:23:00Z">
        <w:r w:rsidR="00B656B3" w:rsidDel="00957D51">
          <w:delText xml:space="preserve"> a product involves</w:delText>
        </w:r>
        <w:r w:rsidR="008A621D" w:rsidDel="00957D51">
          <w:delText xml:space="preserve"> a</w:delText>
        </w:r>
        <w:r w:rsidR="00B656B3" w:rsidDel="00957D51">
          <w:delText xml:space="preserve"> </w:delText>
        </w:r>
        <w:r w:rsidR="00BD7259" w:rsidDel="00957D51">
          <w:delText>customer, a budget,</w:delText>
        </w:r>
        <w:r w:rsidR="00CC6B20" w:rsidDel="00957D51">
          <w:delText xml:space="preserve"> </w:delText>
        </w:r>
        <w:r w:rsidR="008A621D" w:rsidDel="00957D51">
          <w:delText xml:space="preserve">and </w:delText>
        </w:r>
        <w:r w:rsidR="00CC6B20" w:rsidDel="00957D51">
          <w:delText>a</w:delText>
        </w:r>
        <w:r w:rsidR="001F63FF" w:rsidDel="00957D51">
          <w:delText xml:space="preserve">n engineering </w:delText>
        </w:r>
        <w:r w:rsidR="00CC6B20" w:rsidDel="00957D51">
          <w:delText>team</w:delText>
        </w:r>
        <w:r w:rsidR="008A621D" w:rsidDel="00957D51">
          <w:delText>.</w:delText>
        </w:r>
        <w:r w:rsidR="00BD7259" w:rsidDel="00957D51">
          <w:delText xml:space="preserve"> </w:delText>
        </w:r>
        <w:r w:rsidR="0021081E" w:rsidDel="00957D51">
          <w:delText xml:space="preserve">A </w:delText>
        </w:r>
        <w:r w:rsidR="008A621D" w:rsidDel="00957D51">
          <w:delText xml:space="preserve">great </w:delText>
        </w:r>
        <w:r w:rsidR="00230883" w:rsidRPr="00AE6CC3" w:rsidDel="00957D51">
          <w:rPr>
            <w:u w:val="single"/>
          </w:rPr>
          <w:delText>A</w:delText>
        </w:r>
        <w:r w:rsidR="0021081E" w:rsidRPr="00AE6CC3" w:rsidDel="00957D51">
          <w:rPr>
            <w:u w:val="single"/>
          </w:rPr>
          <w:delText>PM</w:delText>
        </w:r>
        <w:r w:rsidR="0021081E" w:rsidDel="00957D51">
          <w:delText xml:space="preserve"> must </w:delText>
        </w:r>
      </w:del>
      <w:del w:id="24" w:author="Preston Watts" w:date="2020-11-19T11:37:00Z">
        <w:r w:rsidR="0021081E" w:rsidDel="008F3FF2">
          <w:delText xml:space="preserve">be able to </w:delText>
        </w:r>
      </w:del>
      <w:del w:id="25" w:author="Preston Watts" w:date="2020-12-18T12:23:00Z">
        <w:r w:rsidR="001F63FF" w:rsidDel="00957D51">
          <w:delText xml:space="preserve">masterfully </w:delText>
        </w:r>
        <w:r w:rsidR="0021081E" w:rsidDel="00957D51">
          <w:delText xml:space="preserve">balance the needs and wants of the customer with the constraints of the design </w:delText>
        </w:r>
        <w:r w:rsidR="00AB7679" w:rsidDel="00957D51">
          <w:delText xml:space="preserve">and the engineering </w:delText>
        </w:r>
        <w:r w:rsidR="0021081E" w:rsidDel="00957D51">
          <w:delText>team</w:delText>
        </w:r>
        <w:r w:rsidR="00AB7679" w:rsidDel="00957D51">
          <w:delText>s.</w:delText>
        </w:r>
        <w:r w:rsidR="0055723D" w:rsidDel="00957D51">
          <w:delText xml:space="preserve"> Every </w:delText>
        </w:r>
        <w:r w:rsidR="007E0FF3" w:rsidDel="00957D51">
          <w:delText>question in economics starts with something or someone who needs to maximize</w:delText>
        </w:r>
        <w:r w:rsidR="00FD6A81" w:rsidDel="00957D51">
          <w:delText xml:space="preserve"> within the bounds of constraints</w:delText>
        </w:r>
        <w:r w:rsidR="00DA63AC" w:rsidDel="00957D51">
          <w:delText>, and</w:delText>
        </w:r>
        <w:r w:rsidR="003B4E4B" w:rsidDel="00957D51">
          <w:delText xml:space="preserve"> </w:delText>
        </w:r>
        <w:r w:rsidR="00DA63AC" w:rsidDel="00957D51">
          <w:delText xml:space="preserve">I have become </w:delText>
        </w:r>
        <w:r w:rsidR="00C74873" w:rsidDel="00957D51">
          <w:delText xml:space="preserve">an </w:delText>
        </w:r>
        <w:r w:rsidR="00DA63AC" w:rsidDel="00957D51">
          <w:delText xml:space="preserve">expert in confronting and solving such problems. </w:delText>
        </w:r>
        <w:commentRangeEnd w:id="19"/>
        <w:r w:rsidR="00045822" w:rsidDel="00957D51">
          <w:rPr>
            <w:rStyle w:val="CommentReference"/>
          </w:rPr>
          <w:commentReference w:id="19"/>
        </w:r>
      </w:del>
    </w:p>
    <w:p w14:paraId="532A115B" w14:textId="086CCFBA" w:rsidR="00CC7D8C" w:rsidDel="00957D51" w:rsidRDefault="00C11002" w:rsidP="00AA2CAA">
      <w:pPr>
        <w:pStyle w:val="ListParagraph"/>
        <w:numPr>
          <w:ilvl w:val="0"/>
          <w:numId w:val="1"/>
        </w:numPr>
        <w:rPr>
          <w:del w:id="26" w:author="Preston Watts" w:date="2020-12-18T12:23:00Z"/>
        </w:rPr>
      </w:pPr>
      <w:del w:id="27" w:author="Preston Watts" w:date="2020-12-18T12:23:00Z">
        <w:r w:rsidRPr="00A64297" w:rsidDel="00957D51">
          <w:rPr>
            <w:b/>
            <w:bCs/>
          </w:rPr>
          <w:delText>Collaboration:</w:delText>
        </w:r>
        <w:r w:rsidDel="00957D51">
          <w:delTex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</w:delText>
        </w:r>
      </w:del>
      <w:del w:id="28" w:author="Preston Watts" w:date="2020-11-19T11:36:00Z">
        <w:r w:rsidDel="005A7565">
          <w:delText xml:space="preserve">team’s </w:delText>
        </w:r>
      </w:del>
      <w:del w:id="29" w:author="Preston Watts" w:date="2020-12-18T12:23:00Z">
        <w:r w:rsidDel="00957D51">
          <w:delText xml:space="preserve">productivity, which gave me experience in improving the cohesion among a diverse group of people. </w:delText>
        </w:r>
      </w:del>
    </w:p>
    <w:p w14:paraId="27B9AE00" w14:textId="7CF4D2AD" w:rsidR="00AA2CAA" w:rsidDel="009A0A40" w:rsidRDefault="003F6D43" w:rsidP="00FB7279">
      <w:pPr>
        <w:pStyle w:val="NoSpacing"/>
        <w:rPr>
          <w:del w:id="30" w:author="Preston Watts" w:date="2020-12-19T00:00:00Z"/>
        </w:rPr>
      </w:pPr>
      <w:del w:id="31" w:author="Preston Watts" w:date="2020-12-19T00:00:00Z">
        <w:r w:rsidRPr="00FE0CC8" w:rsidDel="009A0A40">
          <w:rPr>
            <w:i/>
            <w:iCs/>
            <w:u w:val="single"/>
          </w:rPr>
          <w:delText>Company</w:delText>
        </w:r>
        <w:r w:rsidDel="009A0A40">
          <w:delText xml:space="preserve"> is a place where talented people have come together to </w:delText>
        </w:r>
        <w:commentRangeStart w:id="32"/>
        <w:r w:rsidR="00D407BC" w:rsidDel="009A0A40">
          <w:rPr>
            <w:i/>
            <w:iCs/>
            <w:u w:val="single"/>
          </w:rPr>
          <w:delText>insert something nice company accomplishes</w:delText>
        </w:r>
        <w:commentRangeEnd w:id="32"/>
        <w:r w:rsidR="00045822" w:rsidDel="009A0A40">
          <w:rPr>
            <w:rStyle w:val="CommentReference"/>
          </w:rPr>
          <w:commentReference w:id="32"/>
        </w:r>
        <w:r w:rsidR="00D407BC" w:rsidDel="009A0A40">
          <w:rPr>
            <w:i/>
            <w:iCs/>
            <w:u w:val="single"/>
          </w:rPr>
          <w:delText>.</w:delText>
        </w:r>
        <w:r w:rsidR="00D407BC" w:rsidRPr="00045822" w:rsidDel="009A0A40">
          <w:delText xml:space="preserve"> </w:delText>
        </w:r>
        <w:r w:rsidR="00045822" w:rsidDel="009A0A40">
          <w:delText xml:space="preserve">I hope you will consider my application, as I would be a valuable and eager member of a team working </w:delText>
        </w:r>
        <w:commentRangeStart w:id="33"/>
        <w:r w:rsidR="00045822" w:rsidDel="009A0A40">
          <w:delText xml:space="preserve">towards such a purpose. </w:delText>
        </w:r>
        <w:commentRangeEnd w:id="33"/>
        <w:r w:rsidR="00045822" w:rsidDel="009A0A40">
          <w:rPr>
            <w:rStyle w:val="CommentReference"/>
          </w:rPr>
          <w:commentReference w:id="33"/>
        </w:r>
      </w:del>
    </w:p>
    <w:p w14:paraId="6D92D0B1" w14:textId="5743418A" w:rsidR="00AA2CAA" w:rsidDel="009A0A40" w:rsidRDefault="00AA2CAA" w:rsidP="00FB7279">
      <w:pPr>
        <w:pStyle w:val="NoSpacing"/>
        <w:rPr>
          <w:del w:id="34" w:author="Preston Watts" w:date="2020-12-19T00:00:00Z"/>
        </w:rPr>
      </w:pPr>
    </w:p>
    <w:p w14:paraId="5793482B" w14:textId="4A362D5D" w:rsidR="00B25841" w:rsidDel="009A0A40" w:rsidRDefault="00B25841" w:rsidP="00FB7279">
      <w:pPr>
        <w:pStyle w:val="NoSpacing"/>
        <w:rPr>
          <w:del w:id="35" w:author="Preston Watts" w:date="2020-12-19T00:00:00Z"/>
        </w:rPr>
      </w:pPr>
    </w:p>
    <w:p w14:paraId="0C054E28" w14:textId="2CBC932D" w:rsidR="00AA2CAA" w:rsidDel="009A0A40" w:rsidRDefault="00D03762" w:rsidP="00FB7279">
      <w:pPr>
        <w:pStyle w:val="NoSpacing"/>
        <w:rPr>
          <w:del w:id="36" w:author="Preston Watts" w:date="2020-12-19T00:00:00Z"/>
        </w:rPr>
      </w:pPr>
      <w:del w:id="37" w:author="Preston Watts" w:date="2020-12-19T00:00:00Z">
        <w:r w:rsidDel="009A0A40">
          <w:delText>Respectfully</w:delText>
        </w:r>
        <w:r w:rsidR="00B25841" w:rsidDel="009A0A40">
          <w:delText xml:space="preserve">, </w:delText>
        </w:r>
      </w:del>
    </w:p>
    <w:p w14:paraId="4579B596" w14:textId="5966E64F" w:rsidR="00AA2CAA" w:rsidDel="009A0A40" w:rsidRDefault="00AA2CAA" w:rsidP="00FB7279">
      <w:pPr>
        <w:pStyle w:val="NoSpacing"/>
        <w:rPr>
          <w:del w:id="38" w:author="Preston Watts" w:date="2020-12-19T00:00:00Z"/>
        </w:rPr>
      </w:pPr>
    </w:p>
    <w:p w14:paraId="5E65E288" w14:textId="5B9E510B" w:rsidR="00B25841" w:rsidDel="009A0A40" w:rsidRDefault="00B25841" w:rsidP="00FB7279">
      <w:pPr>
        <w:pStyle w:val="NoSpacing"/>
        <w:rPr>
          <w:del w:id="39" w:author="Preston Watts" w:date="2020-12-19T00:00:00Z"/>
        </w:rPr>
      </w:pPr>
    </w:p>
    <w:p w14:paraId="391589A6" w14:textId="639805DC" w:rsidR="00B25841" w:rsidRPr="00D4253D" w:rsidRDefault="00B25841" w:rsidP="00FB7279">
      <w:pPr>
        <w:pStyle w:val="NoSpacing"/>
      </w:pPr>
      <w:del w:id="40" w:author="Preston Watts" w:date="2020-12-19T00:00:00Z">
        <w:r w:rsidDel="009A0A40">
          <w:delText>Preston Watts</w:delText>
        </w:r>
      </w:del>
      <w:r>
        <w:t xml:space="preserve"> </w:t>
      </w:r>
      <w:bookmarkStart w:id="41" w:name="_GoBack"/>
      <w:bookmarkEnd w:id="41"/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1" w:author="Preston Watts" w:date="2020-10-07T13:09:00Z" w:initials="PW">
    <w:p w14:paraId="66CDD9A6" w14:textId="44BDFEF6" w:rsidR="003B4E4B" w:rsidRDefault="003B4E4B">
      <w:pPr>
        <w:pStyle w:val="CommentText"/>
      </w:pPr>
      <w:r>
        <w:rPr>
          <w:rStyle w:val="CommentReference"/>
        </w:rPr>
        <w:annotationRef/>
      </w:r>
      <w:r>
        <w:t>Or “product management”</w:t>
      </w:r>
    </w:p>
  </w:comment>
  <w:comment w:id="19" w:author="Preston Watts" w:date="2020-10-07T13:06:00Z" w:initials="PW">
    <w:p w14:paraId="7E3F6109" w14:textId="10236E56" w:rsidR="00045822" w:rsidRDefault="00045822">
      <w:pPr>
        <w:pStyle w:val="CommentText"/>
      </w:pPr>
      <w:r>
        <w:rPr>
          <w:rStyle w:val="CommentReference"/>
        </w:rPr>
        <w:annotationRef/>
      </w:r>
      <w:r>
        <w:t xml:space="preserve">Could you pick which one you like the content of more? </w:t>
      </w:r>
    </w:p>
  </w:comment>
  <w:comment w:id="32" w:author="Preston Watts" w:date="2020-10-07T13:06:00Z" w:initials="PW">
    <w:p w14:paraId="631677F2" w14:textId="7ECBD5CE" w:rsidR="00045822" w:rsidRDefault="00045822">
      <w:pPr>
        <w:pStyle w:val="CommentText"/>
      </w:pPr>
      <w:r>
        <w:rPr>
          <w:rStyle w:val="CommentReference"/>
        </w:rPr>
        <w:annotationRef/>
      </w:r>
      <w:r>
        <w:t xml:space="preserve">Would it be a good idea to paraphrase the company mission here? </w:t>
      </w:r>
    </w:p>
  </w:comment>
  <w:comment w:id="33" w:author="Preston Watts" w:date="2020-10-07T13:05:00Z" w:initials="PW">
    <w:p w14:paraId="0C5F893F" w14:textId="1E19E943" w:rsidR="00045822" w:rsidRDefault="00045822">
      <w:pPr>
        <w:pStyle w:val="CommentText"/>
      </w:pPr>
      <w:r>
        <w:rPr>
          <w:rStyle w:val="CommentReference"/>
        </w:rPr>
        <w:annotationRef/>
      </w:r>
      <w:r>
        <w:t>To accomplish such a mission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CDD9A6" w15:done="0"/>
  <w15:commentEx w15:paraId="7E3F6109" w15:done="1"/>
  <w15:commentEx w15:paraId="631677F2" w15:done="0"/>
  <w15:commentEx w15:paraId="0C5F89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83C90" w16cex:dateUtc="2020-10-07T17:09:00Z"/>
  <w16cex:commentExtensible w16cex:durableId="23283BF1" w16cex:dateUtc="2020-10-07T17:06:00Z"/>
  <w16cex:commentExtensible w16cex:durableId="23283BC3" w16cex:dateUtc="2020-10-07T17:06:00Z"/>
  <w16cex:commentExtensible w16cex:durableId="23283B9E" w16cex:dateUtc="2020-10-07T1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CDD9A6" w16cid:durableId="23283C90"/>
  <w16cid:commentId w16cid:paraId="7E3F6109" w16cid:durableId="23283BF1"/>
  <w16cid:commentId w16cid:paraId="631677F2" w16cid:durableId="23283BC3"/>
  <w16cid:commentId w16cid:paraId="0C5F893F" w16cid:durableId="23283B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764C1" w14:textId="77777777" w:rsidR="00B264AE" w:rsidRDefault="00B264AE" w:rsidP="00AA2CAA">
      <w:pPr>
        <w:spacing w:after="0" w:line="240" w:lineRule="auto"/>
      </w:pPr>
      <w:r>
        <w:separator/>
      </w:r>
    </w:p>
  </w:endnote>
  <w:endnote w:type="continuationSeparator" w:id="0">
    <w:p w14:paraId="641F5E6C" w14:textId="77777777" w:rsidR="00B264AE" w:rsidRDefault="00B264AE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F5D69" w14:textId="77777777" w:rsidR="00B264AE" w:rsidRDefault="00B264AE" w:rsidP="00AA2CAA">
      <w:pPr>
        <w:spacing w:after="0" w:line="240" w:lineRule="auto"/>
      </w:pPr>
      <w:r>
        <w:separator/>
      </w:r>
    </w:p>
  </w:footnote>
  <w:footnote w:type="continuationSeparator" w:id="0">
    <w:p w14:paraId="721EC699" w14:textId="77777777" w:rsidR="00B264AE" w:rsidRDefault="00B264AE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reston Watts">
    <w15:presenceInfo w15:providerId="Windows Live" w15:userId="3ca8e9b7f2f7ba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NKoFAHjMDW4tAAAA"/>
  </w:docVars>
  <w:rsids>
    <w:rsidRoot w:val="00B826E0"/>
    <w:rsid w:val="00000BE5"/>
    <w:rsid w:val="0000637C"/>
    <w:rsid w:val="000064BC"/>
    <w:rsid w:val="0000729C"/>
    <w:rsid w:val="00037633"/>
    <w:rsid w:val="00045822"/>
    <w:rsid w:val="00062BFD"/>
    <w:rsid w:val="00074BA0"/>
    <w:rsid w:val="00076CE0"/>
    <w:rsid w:val="00084551"/>
    <w:rsid w:val="00085097"/>
    <w:rsid w:val="000B4DD4"/>
    <w:rsid w:val="000D62DD"/>
    <w:rsid w:val="000E1321"/>
    <w:rsid w:val="000F75AB"/>
    <w:rsid w:val="00127875"/>
    <w:rsid w:val="001333E7"/>
    <w:rsid w:val="00144E2D"/>
    <w:rsid w:val="00160B91"/>
    <w:rsid w:val="00162536"/>
    <w:rsid w:val="00166083"/>
    <w:rsid w:val="00186E32"/>
    <w:rsid w:val="001938CB"/>
    <w:rsid w:val="001A089B"/>
    <w:rsid w:val="001B3512"/>
    <w:rsid w:val="001B4580"/>
    <w:rsid w:val="001B5B56"/>
    <w:rsid w:val="001D0D17"/>
    <w:rsid w:val="001D333D"/>
    <w:rsid w:val="001D3CCC"/>
    <w:rsid w:val="001E025F"/>
    <w:rsid w:val="001F0408"/>
    <w:rsid w:val="001F63FF"/>
    <w:rsid w:val="0021081E"/>
    <w:rsid w:val="0021407A"/>
    <w:rsid w:val="00220EE9"/>
    <w:rsid w:val="0022244B"/>
    <w:rsid w:val="00222DDC"/>
    <w:rsid w:val="002241C2"/>
    <w:rsid w:val="00230883"/>
    <w:rsid w:val="00237A59"/>
    <w:rsid w:val="00243944"/>
    <w:rsid w:val="00244522"/>
    <w:rsid w:val="0025037B"/>
    <w:rsid w:val="00257BC2"/>
    <w:rsid w:val="0026269F"/>
    <w:rsid w:val="002711D4"/>
    <w:rsid w:val="00272A42"/>
    <w:rsid w:val="00296A0B"/>
    <w:rsid w:val="002C3338"/>
    <w:rsid w:val="00316E34"/>
    <w:rsid w:val="003642C7"/>
    <w:rsid w:val="003752A0"/>
    <w:rsid w:val="003855C8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E680B"/>
    <w:rsid w:val="003F6D43"/>
    <w:rsid w:val="004137B0"/>
    <w:rsid w:val="004345B3"/>
    <w:rsid w:val="00447429"/>
    <w:rsid w:val="00452740"/>
    <w:rsid w:val="004551FD"/>
    <w:rsid w:val="0046224E"/>
    <w:rsid w:val="0046616E"/>
    <w:rsid w:val="00467BEE"/>
    <w:rsid w:val="004756A8"/>
    <w:rsid w:val="004A5B97"/>
    <w:rsid w:val="004B2EEC"/>
    <w:rsid w:val="004C5C43"/>
    <w:rsid w:val="004E646B"/>
    <w:rsid w:val="004E6873"/>
    <w:rsid w:val="004F7723"/>
    <w:rsid w:val="0050469B"/>
    <w:rsid w:val="00505ABC"/>
    <w:rsid w:val="005372A0"/>
    <w:rsid w:val="00542A2C"/>
    <w:rsid w:val="00547702"/>
    <w:rsid w:val="005539A7"/>
    <w:rsid w:val="00553DA6"/>
    <w:rsid w:val="0055723D"/>
    <w:rsid w:val="00580023"/>
    <w:rsid w:val="005936E4"/>
    <w:rsid w:val="005977A6"/>
    <w:rsid w:val="005A7565"/>
    <w:rsid w:val="005C05D5"/>
    <w:rsid w:val="005C7E24"/>
    <w:rsid w:val="005D71DD"/>
    <w:rsid w:val="005E02C1"/>
    <w:rsid w:val="005E5451"/>
    <w:rsid w:val="005E697F"/>
    <w:rsid w:val="005F361B"/>
    <w:rsid w:val="005F6DA9"/>
    <w:rsid w:val="00605289"/>
    <w:rsid w:val="0061441E"/>
    <w:rsid w:val="00617897"/>
    <w:rsid w:val="00641AD3"/>
    <w:rsid w:val="00652431"/>
    <w:rsid w:val="006646CB"/>
    <w:rsid w:val="00676B04"/>
    <w:rsid w:val="00680128"/>
    <w:rsid w:val="00687E2C"/>
    <w:rsid w:val="006916CF"/>
    <w:rsid w:val="006A573C"/>
    <w:rsid w:val="006B288C"/>
    <w:rsid w:val="006B3F08"/>
    <w:rsid w:val="006C055C"/>
    <w:rsid w:val="006C1DBF"/>
    <w:rsid w:val="0070199C"/>
    <w:rsid w:val="00704A25"/>
    <w:rsid w:val="0070751F"/>
    <w:rsid w:val="00715BFF"/>
    <w:rsid w:val="00731478"/>
    <w:rsid w:val="0075137E"/>
    <w:rsid w:val="00773EF8"/>
    <w:rsid w:val="00783A58"/>
    <w:rsid w:val="00783B28"/>
    <w:rsid w:val="007A309B"/>
    <w:rsid w:val="007A41D4"/>
    <w:rsid w:val="007A6283"/>
    <w:rsid w:val="007A6313"/>
    <w:rsid w:val="007A754B"/>
    <w:rsid w:val="007B09C9"/>
    <w:rsid w:val="007B2B0B"/>
    <w:rsid w:val="007D4D39"/>
    <w:rsid w:val="007E0E09"/>
    <w:rsid w:val="007E0FF3"/>
    <w:rsid w:val="007E5673"/>
    <w:rsid w:val="007E6299"/>
    <w:rsid w:val="007E694A"/>
    <w:rsid w:val="007F0A4E"/>
    <w:rsid w:val="007F7661"/>
    <w:rsid w:val="00805BCF"/>
    <w:rsid w:val="0081206B"/>
    <w:rsid w:val="00835DB4"/>
    <w:rsid w:val="00853BC1"/>
    <w:rsid w:val="008543BD"/>
    <w:rsid w:val="00885F99"/>
    <w:rsid w:val="008945A7"/>
    <w:rsid w:val="008A621D"/>
    <w:rsid w:val="008B6A20"/>
    <w:rsid w:val="008B7765"/>
    <w:rsid w:val="008D1959"/>
    <w:rsid w:val="008D2B92"/>
    <w:rsid w:val="008D798D"/>
    <w:rsid w:val="008E5F71"/>
    <w:rsid w:val="008F099F"/>
    <w:rsid w:val="008F3FF2"/>
    <w:rsid w:val="008F4E56"/>
    <w:rsid w:val="0091417E"/>
    <w:rsid w:val="00933466"/>
    <w:rsid w:val="009335D4"/>
    <w:rsid w:val="00936E9C"/>
    <w:rsid w:val="00947E0C"/>
    <w:rsid w:val="00957D51"/>
    <w:rsid w:val="009755FE"/>
    <w:rsid w:val="00976DA5"/>
    <w:rsid w:val="009801D4"/>
    <w:rsid w:val="009A0A40"/>
    <w:rsid w:val="009A3E68"/>
    <w:rsid w:val="009A7FCE"/>
    <w:rsid w:val="009B4D2C"/>
    <w:rsid w:val="009D3587"/>
    <w:rsid w:val="009D6735"/>
    <w:rsid w:val="009E6AAD"/>
    <w:rsid w:val="00A0114A"/>
    <w:rsid w:val="00A0463D"/>
    <w:rsid w:val="00A351D1"/>
    <w:rsid w:val="00A73D2E"/>
    <w:rsid w:val="00A81B3E"/>
    <w:rsid w:val="00A93AA4"/>
    <w:rsid w:val="00A9792D"/>
    <w:rsid w:val="00AA1C78"/>
    <w:rsid w:val="00AA2CAA"/>
    <w:rsid w:val="00AA50F3"/>
    <w:rsid w:val="00AB7679"/>
    <w:rsid w:val="00AC117B"/>
    <w:rsid w:val="00AC6B59"/>
    <w:rsid w:val="00AE6CC3"/>
    <w:rsid w:val="00B01843"/>
    <w:rsid w:val="00B067ED"/>
    <w:rsid w:val="00B16DC2"/>
    <w:rsid w:val="00B25841"/>
    <w:rsid w:val="00B264AE"/>
    <w:rsid w:val="00B302BF"/>
    <w:rsid w:val="00B50752"/>
    <w:rsid w:val="00B6420B"/>
    <w:rsid w:val="00B656B3"/>
    <w:rsid w:val="00B826E0"/>
    <w:rsid w:val="00B85200"/>
    <w:rsid w:val="00B9429C"/>
    <w:rsid w:val="00B96C73"/>
    <w:rsid w:val="00BA2FB3"/>
    <w:rsid w:val="00BB0F7D"/>
    <w:rsid w:val="00BB2AE0"/>
    <w:rsid w:val="00BB2D53"/>
    <w:rsid w:val="00BB613B"/>
    <w:rsid w:val="00BC127E"/>
    <w:rsid w:val="00BD7259"/>
    <w:rsid w:val="00BE14EE"/>
    <w:rsid w:val="00BF7D81"/>
    <w:rsid w:val="00C10CEB"/>
    <w:rsid w:val="00C11002"/>
    <w:rsid w:val="00C144AA"/>
    <w:rsid w:val="00C23EC8"/>
    <w:rsid w:val="00C26BCA"/>
    <w:rsid w:val="00C33F68"/>
    <w:rsid w:val="00C37489"/>
    <w:rsid w:val="00C37DFE"/>
    <w:rsid w:val="00C41CBE"/>
    <w:rsid w:val="00C545FD"/>
    <w:rsid w:val="00C619AE"/>
    <w:rsid w:val="00C704AF"/>
    <w:rsid w:val="00C74873"/>
    <w:rsid w:val="00C80A86"/>
    <w:rsid w:val="00C8530B"/>
    <w:rsid w:val="00CA2769"/>
    <w:rsid w:val="00CA68B3"/>
    <w:rsid w:val="00CB4B90"/>
    <w:rsid w:val="00CC59F6"/>
    <w:rsid w:val="00CC6B20"/>
    <w:rsid w:val="00CC7D8C"/>
    <w:rsid w:val="00CD5F68"/>
    <w:rsid w:val="00D03762"/>
    <w:rsid w:val="00D138C7"/>
    <w:rsid w:val="00D2098D"/>
    <w:rsid w:val="00D32815"/>
    <w:rsid w:val="00D36DAA"/>
    <w:rsid w:val="00D37AF6"/>
    <w:rsid w:val="00D407BC"/>
    <w:rsid w:val="00D4253D"/>
    <w:rsid w:val="00D517CF"/>
    <w:rsid w:val="00D54ACF"/>
    <w:rsid w:val="00D677DC"/>
    <w:rsid w:val="00D76E56"/>
    <w:rsid w:val="00D96805"/>
    <w:rsid w:val="00DA1B2F"/>
    <w:rsid w:val="00DA63AC"/>
    <w:rsid w:val="00DB76EB"/>
    <w:rsid w:val="00DC5471"/>
    <w:rsid w:val="00DE07E5"/>
    <w:rsid w:val="00DE57EC"/>
    <w:rsid w:val="00DF2BE8"/>
    <w:rsid w:val="00DF60AA"/>
    <w:rsid w:val="00E07DD8"/>
    <w:rsid w:val="00E11569"/>
    <w:rsid w:val="00E237C2"/>
    <w:rsid w:val="00E44F1F"/>
    <w:rsid w:val="00E472D9"/>
    <w:rsid w:val="00E56962"/>
    <w:rsid w:val="00E619D0"/>
    <w:rsid w:val="00E85D5B"/>
    <w:rsid w:val="00EB48CF"/>
    <w:rsid w:val="00EB4F3C"/>
    <w:rsid w:val="00ED6D7F"/>
    <w:rsid w:val="00EF18E6"/>
    <w:rsid w:val="00EF481D"/>
    <w:rsid w:val="00F04063"/>
    <w:rsid w:val="00F263F4"/>
    <w:rsid w:val="00F32281"/>
    <w:rsid w:val="00F63522"/>
    <w:rsid w:val="00F64344"/>
    <w:rsid w:val="00F66377"/>
    <w:rsid w:val="00F80548"/>
    <w:rsid w:val="00F874C5"/>
    <w:rsid w:val="00F9422A"/>
    <w:rsid w:val="00F97CC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76</cp:revision>
  <cp:lastPrinted>2020-11-19T17:35:00Z</cp:lastPrinted>
  <dcterms:created xsi:type="dcterms:W3CDTF">2020-10-15T14:51:00Z</dcterms:created>
  <dcterms:modified xsi:type="dcterms:W3CDTF">2020-12-19T06:01:00Z</dcterms:modified>
</cp:coreProperties>
</file>